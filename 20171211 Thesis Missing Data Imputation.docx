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52553" w14:textId="77777777" w:rsidR="00ED5497" w:rsidRPr="007F4EA3" w:rsidRDefault="00ED5497" w:rsidP="00227121">
      <w:pPr>
        <w:pStyle w:val="Geenafstand"/>
        <w:spacing w:line="360" w:lineRule="auto"/>
        <w:jc w:val="center"/>
        <w:rPr>
          <w:rFonts w:ascii="Georgia" w:hAnsi="Georgia" w:cstheme="majorBidi"/>
          <w:sz w:val="24"/>
          <w:szCs w:val="24"/>
        </w:rPr>
      </w:pPr>
    </w:p>
    <w:p w14:paraId="6FB76E03" w14:textId="77777777" w:rsidR="0080082C" w:rsidRPr="00A105C6" w:rsidRDefault="0080082C" w:rsidP="0080082C">
      <w:pPr>
        <w:spacing w:after="0" w:line="360" w:lineRule="auto"/>
        <w:jc w:val="center"/>
        <w:rPr>
          <w:rFonts w:ascii="Georgia" w:eastAsia="Times New Roman" w:hAnsi="Georgia" w:cstheme="majorBidi"/>
          <w:color w:val="000000"/>
          <w:sz w:val="32"/>
          <w:szCs w:val="32"/>
          <w:lang w:val="en-GB" w:eastAsia="nl-NL"/>
        </w:rPr>
      </w:pPr>
      <w:r w:rsidRPr="00A105C6">
        <w:rPr>
          <w:rFonts w:ascii="Georgia" w:eastAsia="Times New Roman" w:hAnsi="Georgia" w:cstheme="majorBidi"/>
          <w:color w:val="000000"/>
          <w:sz w:val="32"/>
          <w:szCs w:val="32"/>
          <w:lang w:val="en-GB" w:eastAsia="nl-NL"/>
        </w:rPr>
        <w:t>Master Thesis for Data Science: Business and Governance MSc</w:t>
      </w:r>
    </w:p>
    <w:p w14:paraId="2B717EA5"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6B046060"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21F2234F"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3C143EBB" w14:textId="77777777" w:rsidR="0080082C" w:rsidRDefault="0080082C" w:rsidP="00227121">
      <w:pPr>
        <w:spacing w:after="0" w:line="360" w:lineRule="auto"/>
        <w:jc w:val="center"/>
        <w:rPr>
          <w:rFonts w:ascii="Georgia" w:eastAsia="Times New Roman" w:hAnsi="Georgia" w:cstheme="majorBidi"/>
          <w:color w:val="000000"/>
          <w:sz w:val="44"/>
          <w:szCs w:val="44"/>
          <w:lang w:val="en-GB" w:eastAsia="nl-NL"/>
        </w:rPr>
      </w:pPr>
    </w:p>
    <w:p w14:paraId="1758D318" w14:textId="77777777" w:rsidR="00227121" w:rsidRPr="007F4EA3" w:rsidRDefault="00227121" w:rsidP="00227121">
      <w:pPr>
        <w:spacing w:after="0" w:line="360" w:lineRule="auto"/>
        <w:jc w:val="center"/>
        <w:rPr>
          <w:rFonts w:ascii="Georgia" w:eastAsia="Times New Roman" w:hAnsi="Georgia" w:cstheme="majorBidi"/>
          <w:color w:val="000000"/>
          <w:sz w:val="44"/>
          <w:szCs w:val="44"/>
          <w:lang w:val="en-GB" w:eastAsia="nl-NL"/>
        </w:rPr>
      </w:pPr>
      <w:r w:rsidRPr="007F4EA3">
        <w:rPr>
          <w:rFonts w:ascii="Georgia" w:eastAsia="Times New Roman" w:hAnsi="Georgia" w:cstheme="majorBidi"/>
          <w:color w:val="000000"/>
          <w:sz w:val="44"/>
          <w:szCs w:val="44"/>
          <w:lang w:val="en-GB" w:eastAsia="nl-NL"/>
        </w:rPr>
        <w:t>Missing Data Imputation</w:t>
      </w:r>
    </w:p>
    <w:p w14:paraId="74CCF010" w14:textId="45A70720" w:rsidR="00ED5497" w:rsidRPr="007F4EA3" w:rsidRDefault="00ED5497" w:rsidP="00227121">
      <w:pPr>
        <w:spacing w:after="0" w:line="360" w:lineRule="auto"/>
        <w:jc w:val="center"/>
        <w:rPr>
          <w:rFonts w:ascii="Georgia" w:eastAsia="Times New Roman" w:hAnsi="Georgia" w:cstheme="majorBidi"/>
          <w:i/>
          <w:iCs/>
          <w:color w:val="000000"/>
          <w:sz w:val="40"/>
          <w:szCs w:val="40"/>
          <w:lang w:val="en-GB" w:eastAsia="nl-NL"/>
        </w:rPr>
      </w:pPr>
      <w:r w:rsidRPr="007F4EA3">
        <w:rPr>
          <w:rFonts w:ascii="Georgia" w:eastAsia="Times New Roman" w:hAnsi="Georgia" w:cstheme="majorBidi"/>
          <w:i/>
          <w:iCs/>
          <w:color w:val="000000"/>
          <w:sz w:val="40"/>
          <w:szCs w:val="40"/>
          <w:lang w:val="en-GB" w:eastAsia="nl-NL"/>
        </w:rPr>
        <w:t>Predicting Missing Values in a Categorical Data Set for application at Statistics Netherlands</w:t>
      </w:r>
    </w:p>
    <w:p w14:paraId="518FD201" w14:textId="77777777" w:rsidR="00CB7745" w:rsidRDefault="00CB7745" w:rsidP="00CB7745">
      <w:pPr>
        <w:pStyle w:val="Geenafstand"/>
        <w:spacing w:line="360" w:lineRule="auto"/>
        <w:rPr>
          <w:rFonts w:ascii="Georgia" w:hAnsi="Georgia" w:cstheme="majorBidi"/>
          <w:b/>
          <w:bCs/>
          <w:sz w:val="24"/>
          <w:szCs w:val="24"/>
        </w:rPr>
      </w:pPr>
    </w:p>
    <w:p w14:paraId="61415ED8" w14:textId="77777777" w:rsidR="0080082C" w:rsidRPr="007F4EA3" w:rsidRDefault="0080082C" w:rsidP="00CB7745">
      <w:pPr>
        <w:pStyle w:val="Geenafstand"/>
        <w:spacing w:line="360" w:lineRule="auto"/>
        <w:rPr>
          <w:rFonts w:ascii="Georgia" w:hAnsi="Georgia" w:cstheme="majorBidi"/>
          <w:b/>
          <w:bCs/>
          <w:sz w:val="24"/>
          <w:szCs w:val="24"/>
        </w:rPr>
      </w:pPr>
    </w:p>
    <w:p w14:paraId="43F9F098" w14:textId="77777777" w:rsidR="00CB7745" w:rsidRPr="007F4EA3" w:rsidRDefault="00CB7745" w:rsidP="00CB7745">
      <w:pPr>
        <w:pStyle w:val="Geenafstand"/>
        <w:spacing w:line="360" w:lineRule="auto"/>
        <w:rPr>
          <w:rFonts w:ascii="Georgia" w:hAnsi="Georgia" w:cstheme="majorBidi"/>
          <w:b/>
          <w:bCs/>
          <w:sz w:val="24"/>
          <w:szCs w:val="24"/>
        </w:rPr>
      </w:pPr>
    </w:p>
    <w:p w14:paraId="668FDFE4" w14:textId="77777777" w:rsidR="00CB7745" w:rsidRPr="007F4EA3" w:rsidRDefault="00CB7745" w:rsidP="00CB7745">
      <w:pPr>
        <w:pStyle w:val="Geenafstand"/>
        <w:spacing w:line="360" w:lineRule="auto"/>
        <w:rPr>
          <w:rFonts w:ascii="Georgia" w:hAnsi="Georgia" w:cstheme="majorBidi"/>
          <w:b/>
          <w:bCs/>
          <w:sz w:val="24"/>
          <w:szCs w:val="24"/>
        </w:rPr>
      </w:pPr>
    </w:p>
    <w:p w14:paraId="676480F8" w14:textId="77777777" w:rsidR="00CB7745" w:rsidRDefault="00CB7745" w:rsidP="00CB7745">
      <w:pPr>
        <w:pStyle w:val="Geenafstand"/>
        <w:spacing w:line="360" w:lineRule="auto"/>
        <w:rPr>
          <w:rFonts w:ascii="Georgia" w:hAnsi="Georgia" w:cstheme="majorBidi"/>
          <w:b/>
          <w:bCs/>
          <w:sz w:val="24"/>
          <w:szCs w:val="24"/>
        </w:rPr>
      </w:pPr>
    </w:p>
    <w:p w14:paraId="5E3D895B" w14:textId="77777777" w:rsidR="00A105C6" w:rsidRDefault="00A105C6" w:rsidP="00CB7745">
      <w:pPr>
        <w:pStyle w:val="Geenafstand"/>
        <w:spacing w:line="360" w:lineRule="auto"/>
        <w:rPr>
          <w:rFonts w:ascii="Georgia" w:hAnsi="Georgia" w:cstheme="majorBidi"/>
          <w:b/>
          <w:bCs/>
          <w:sz w:val="24"/>
          <w:szCs w:val="24"/>
        </w:rPr>
      </w:pPr>
    </w:p>
    <w:p w14:paraId="79CB608A" w14:textId="77777777" w:rsidR="00A105C6" w:rsidRPr="007F4EA3" w:rsidRDefault="00A105C6" w:rsidP="00CB7745">
      <w:pPr>
        <w:pStyle w:val="Geenafstand"/>
        <w:spacing w:line="360" w:lineRule="auto"/>
        <w:rPr>
          <w:rFonts w:ascii="Georgia" w:hAnsi="Georgia" w:cstheme="majorBidi"/>
          <w:b/>
          <w:bCs/>
          <w:sz w:val="24"/>
          <w:szCs w:val="24"/>
        </w:rPr>
      </w:pPr>
    </w:p>
    <w:p w14:paraId="42B3110B" w14:textId="77777777" w:rsidR="00CB7745" w:rsidRDefault="00CB7745" w:rsidP="00CB7745">
      <w:pPr>
        <w:pStyle w:val="Geenafstand"/>
        <w:spacing w:line="360" w:lineRule="auto"/>
        <w:rPr>
          <w:rFonts w:ascii="Georgia" w:hAnsi="Georgia" w:cstheme="majorBidi"/>
          <w:b/>
          <w:bCs/>
          <w:sz w:val="24"/>
          <w:szCs w:val="24"/>
        </w:rPr>
      </w:pPr>
    </w:p>
    <w:p w14:paraId="2E2D278A" w14:textId="77777777" w:rsidR="007F4EA3" w:rsidRPr="007F4EA3" w:rsidRDefault="007F4EA3" w:rsidP="00CB7745">
      <w:pPr>
        <w:pStyle w:val="Geenafstand"/>
        <w:spacing w:line="360" w:lineRule="auto"/>
        <w:rPr>
          <w:rFonts w:ascii="Georgia" w:hAnsi="Georgia" w:cstheme="majorBidi"/>
          <w:b/>
          <w:bCs/>
          <w:sz w:val="24"/>
          <w:szCs w:val="24"/>
        </w:rPr>
      </w:pPr>
    </w:p>
    <w:p w14:paraId="5D2B45D1" w14:textId="77777777" w:rsidR="00A105C6" w:rsidRPr="001127E1" w:rsidRDefault="00A105C6" w:rsidP="00CB7745">
      <w:pPr>
        <w:pStyle w:val="Geenafstand"/>
        <w:spacing w:line="360" w:lineRule="auto"/>
        <w:rPr>
          <w:rFonts w:ascii="Georgia" w:hAnsi="Georgia" w:cstheme="majorBidi"/>
          <w:b/>
          <w:bCs/>
          <w:sz w:val="24"/>
          <w:szCs w:val="24"/>
        </w:rPr>
      </w:pPr>
    </w:p>
    <w:p w14:paraId="710709FE" w14:textId="36EF29EE" w:rsidR="00ED5497" w:rsidRPr="007F4EA3" w:rsidRDefault="00CB7745" w:rsidP="00CB7745">
      <w:pPr>
        <w:pStyle w:val="Geenafstand"/>
        <w:spacing w:line="360" w:lineRule="auto"/>
        <w:rPr>
          <w:rFonts w:ascii="Georgia" w:hAnsi="Georgia" w:cstheme="majorBidi"/>
          <w:sz w:val="24"/>
          <w:szCs w:val="24"/>
          <w:lang w:val="nl-NL"/>
        </w:rPr>
      </w:pPr>
      <w:r w:rsidRPr="007F4EA3">
        <w:rPr>
          <w:rFonts w:ascii="Georgia" w:hAnsi="Georgia" w:cstheme="majorBidi"/>
          <w:b/>
          <w:bCs/>
          <w:sz w:val="24"/>
          <w:szCs w:val="24"/>
          <w:lang w:val="nl-NL"/>
        </w:rPr>
        <w:t xml:space="preserve">Name: </w:t>
      </w:r>
      <w:r w:rsidRPr="007F4EA3">
        <w:rPr>
          <w:rFonts w:ascii="Georgia" w:hAnsi="Georgia" w:cstheme="majorBidi"/>
          <w:sz w:val="24"/>
          <w:szCs w:val="24"/>
          <w:lang w:val="nl-NL"/>
        </w:rPr>
        <w:t xml:space="preserve">Amber van der Meijs </w:t>
      </w:r>
    </w:p>
    <w:p w14:paraId="66ADDC74" w14:textId="0A9B78F6" w:rsidR="00CB7745" w:rsidRPr="00A105C6" w:rsidRDefault="00CB7745" w:rsidP="00CB7745">
      <w:pPr>
        <w:pStyle w:val="Geenafstand"/>
        <w:spacing w:line="360" w:lineRule="auto"/>
        <w:rPr>
          <w:rFonts w:ascii="Georgia" w:hAnsi="Georgia" w:cstheme="majorBidi"/>
          <w:sz w:val="24"/>
          <w:szCs w:val="24"/>
          <w:lang w:val="nl-NL"/>
        </w:rPr>
      </w:pPr>
      <w:r w:rsidRPr="00A105C6">
        <w:rPr>
          <w:rFonts w:ascii="Georgia" w:hAnsi="Georgia" w:cstheme="majorBidi"/>
          <w:b/>
          <w:bCs/>
          <w:sz w:val="24"/>
          <w:szCs w:val="24"/>
          <w:lang w:val="nl-NL"/>
        </w:rPr>
        <w:t xml:space="preserve">ANR: </w:t>
      </w:r>
      <w:r w:rsidR="00234939" w:rsidRPr="00A105C6">
        <w:rPr>
          <w:rFonts w:ascii="Georgia" w:hAnsi="Georgia" w:cstheme="majorBidi"/>
          <w:sz w:val="24"/>
          <w:szCs w:val="24"/>
          <w:lang w:val="nl-NL"/>
        </w:rPr>
        <w:t>1278896</w:t>
      </w:r>
    </w:p>
    <w:p w14:paraId="4827E76B" w14:textId="77777777" w:rsidR="00234939" w:rsidRPr="007F4EA3" w:rsidRDefault="00234939" w:rsidP="00234939">
      <w:pPr>
        <w:pStyle w:val="Geenafstand"/>
        <w:spacing w:line="360" w:lineRule="auto"/>
        <w:rPr>
          <w:rFonts w:ascii="Georgia" w:hAnsi="Georgia" w:cstheme="majorBidi"/>
          <w:sz w:val="24"/>
          <w:szCs w:val="24"/>
        </w:rPr>
      </w:pPr>
      <w:r w:rsidRPr="007F4EA3">
        <w:rPr>
          <w:rFonts w:ascii="Georgia" w:hAnsi="Georgia" w:cstheme="majorBidi"/>
          <w:b/>
          <w:bCs/>
          <w:sz w:val="24"/>
          <w:szCs w:val="24"/>
        </w:rPr>
        <w:t xml:space="preserve">Supervisor Tilburg University / Statistics Netherlands: </w:t>
      </w:r>
      <w:r w:rsidRPr="007F4EA3">
        <w:rPr>
          <w:rFonts w:ascii="Georgia" w:hAnsi="Georgia" w:cstheme="majorBidi"/>
          <w:sz w:val="24"/>
          <w:szCs w:val="24"/>
        </w:rPr>
        <w:t>Ton de Waal</w:t>
      </w:r>
    </w:p>
    <w:p w14:paraId="768B011A" w14:textId="7F951A66" w:rsidR="00CB7745" w:rsidRPr="007F4EA3" w:rsidRDefault="00CB7745" w:rsidP="00CB7745">
      <w:pPr>
        <w:pStyle w:val="Geenafstand"/>
        <w:spacing w:line="360" w:lineRule="auto"/>
        <w:rPr>
          <w:rFonts w:ascii="Georgia" w:hAnsi="Georgia" w:cstheme="majorBidi"/>
          <w:sz w:val="24"/>
          <w:szCs w:val="24"/>
        </w:rPr>
      </w:pPr>
      <w:r w:rsidRPr="007F4EA3">
        <w:rPr>
          <w:rFonts w:ascii="Georgia" w:hAnsi="Georgia" w:cstheme="majorBidi"/>
          <w:b/>
          <w:bCs/>
          <w:sz w:val="24"/>
          <w:szCs w:val="24"/>
        </w:rPr>
        <w:t xml:space="preserve">Supervisor Tilburg University: </w:t>
      </w:r>
      <w:r w:rsidRPr="007F4EA3">
        <w:rPr>
          <w:rFonts w:ascii="Georgia" w:hAnsi="Georgia" w:cstheme="majorBidi"/>
          <w:sz w:val="24"/>
          <w:szCs w:val="24"/>
        </w:rPr>
        <w:t>Drew Hendrickson</w:t>
      </w:r>
    </w:p>
    <w:p w14:paraId="748D092A" w14:textId="7413DD37" w:rsidR="00CB7745" w:rsidRPr="007F4EA3" w:rsidRDefault="00CB7745" w:rsidP="00CB7745">
      <w:pPr>
        <w:pStyle w:val="Geenafstand"/>
        <w:spacing w:line="360" w:lineRule="auto"/>
        <w:rPr>
          <w:rFonts w:ascii="Georgia" w:hAnsi="Georgia" w:cstheme="majorBidi"/>
          <w:sz w:val="24"/>
          <w:szCs w:val="24"/>
        </w:rPr>
      </w:pPr>
      <w:r w:rsidRPr="007F4EA3">
        <w:rPr>
          <w:rFonts w:ascii="Georgia" w:hAnsi="Georgia" w:cstheme="majorBidi"/>
          <w:b/>
          <w:bCs/>
          <w:sz w:val="24"/>
          <w:szCs w:val="24"/>
        </w:rPr>
        <w:t xml:space="preserve">Date: </w:t>
      </w:r>
      <w:r w:rsidR="00635B33">
        <w:rPr>
          <w:rFonts w:ascii="Georgia" w:hAnsi="Georgia" w:cstheme="majorBidi"/>
          <w:sz w:val="24"/>
          <w:szCs w:val="24"/>
        </w:rPr>
        <w:t>September</w:t>
      </w:r>
      <w:r w:rsidRPr="007F4EA3">
        <w:rPr>
          <w:rFonts w:ascii="Georgia" w:hAnsi="Georgia" w:cstheme="majorBidi"/>
          <w:sz w:val="24"/>
          <w:szCs w:val="24"/>
        </w:rPr>
        <w:t xml:space="preserve"> 25, 2017</w:t>
      </w:r>
    </w:p>
    <w:p w14:paraId="361736C2" w14:textId="1606BDF4" w:rsidR="00ED5497" w:rsidRPr="007F4EA3" w:rsidRDefault="00CB7745" w:rsidP="00790198">
      <w:pPr>
        <w:pStyle w:val="Geenafstand"/>
        <w:spacing w:line="360" w:lineRule="auto"/>
        <w:rPr>
          <w:rFonts w:ascii="Georgia" w:hAnsi="Georgia" w:cstheme="majorBidi"/>
          <w:sz w:val="24"/>
          <w:szCs w:val="24"/>
        </w:rPr>
      </w:pPr>
      <w:r w:rsidRPr="007F4EA3">
        <w:rPr>
          <w:rFonts w:ascii="Georgia" w:hAnsi="Georgia" w:cstheme="majorBidi"/>
          <w:b/>
          <w:bCs/>
          <w:sz w:val="24"/>
          <w:szCs w:val="24"/>
        </w:rPr>
        <w:t xml:space="preserve">Faculty: </w:t>
      </w:r>
      <w:r w:rsidRPr="007F4EA3">
        <w:rPr>
          <w:rFonts w:ascii="Georgia" w:hAnsi="Georgia" w:cstheme="majorBidi"/>
          <w:sz w:val="24"/>
          <w:szCs w:val="24"/>
        </w:rPr>
        <w:t>Tilburg Sch</w:t>
      </w:r>
      <w:r w:rsidR="00790198" w:rsidRPr="007F4EA3">
        <w:rPr>
          <w:rFonts w:ascii="Georgia" w:hAnsi="Georgia" w:cstheme="majorBidi"/>
          <w:sz w:val="24"/>
          <w:szCs w:val="24"/>
        </w:rPr>
        <w:t>ool of Humanities</w:t>
      </w:r>
    </w:p>
    <w:p w14:paraId="7ADB131A" w14:textId="77777777" w:rsidR="00700911" w:rsidRPr="00700911" w:rsidRDefault="00700911">
      <w:pPr>
        <w:rPr>
          <w:rFonts w:asciiTheme="majorBidi" w:eastAsia="Times New Roman" w:hAnsiTheme="majorBidi" w:cstheme="majorBidi"/>
          <w:color w:val="000000"/>
          <w:sz w:val="40"/>
          <w:szCs w:val="40"/>
          <w:lang w:val="nl-NL" w:eastAsia="nl-NL"/>
        </w:rPr>
      </w:pPr>
      <w:r w:rsidRPr="00700911">
        <w:rPr>
          <w:rFonts w:asciiTheme="majorBidi" w:eastAsia="Times New Roman" w:hAnsiTheme="majorBidi" w:cstheme="majorBidi"/>
          <w:color w:val="000000"/>
          <w:sz w:val="40"/>
          <w:szCs w:val="40"/>
          <w:lang w:val="nl-NL" w:eastAsia="nl-NL"/>
        </w:rPr>
        <w:lastRenderedPageBreak/>
        <w:t xml:space="preserve">Abstract voorbeeld: </w:t>
      </w:r>
    </w:p>
    <w:p w14:paraId="1B5FFE0D" w14:textId="6482D0B1" w:rsidR="00700911" w:rsidRPr="00700911" w:rsidRDefault="00700911">
      <w:pPr>
        <w:rPr>
          <w:rFonts w:asciiTheme="majorBidi" w:eastAsia="Times New Roman" w:hAnsiTheme="majorBidi" w:cstheme="majorBidi"/>
          <w:color w:val="000000"/>
          <w:sz w:val="40"/>
          <w:szCs w:val="40"/>
          <w:lang w:val="nl-NL" w:eastAsia="nl-NL"/>
        </w:rPr>
      </w:pPr>
      <w:hyperlink r:id="rId8" w:history="1">
        <w:r w:rsidRPr="00700911">
          <w:rPr>
            <w:rStyle w:val="Hyperlink"/>
            <w:rFonts w:asciiTheme="majorBidi" w:eastAsia="Times New Roman" w:hAnsiTheme="majorBidi" w:cstheme="majorBidi"/>
            <w:sz w:val="40"/>
            <w:szCs w:val="40"/>
            <w:lang w:val="nl-NL" w:eastAsia="nl-NL"/>
          </w:rPr>
          <w:t>http://www.sciencedirect.com/science/article/pii/S0933365710000679</w:t>
        </w:r>
      </w:hyperlink>
      <w:r w:rsidRPr="00700911">
        <w:rPr>
          <w:rFonts w:asciiTheme="majorBidi" w:eastAsia="Times New Roman" w:hAnsiTheme="majorBidi" w:cstheme="majorBidi"/>
          <w:color w:val="000000"/>
          <w:sz w:val="40"/>
          <w:szCs w:val="40"/>
          <w:lang w:val="nl-NL" w:eastAsia="nl-NL"/>
        </w:rPr>
        <w:t xml:space="preserve"> </w:t>
      </w:r>
      <w:r w:rsidRPr="00700911">
        <w:rPr>
          <w:rFonts w:asciiTheme="majorBidi" w:eastAsia="Times New Roman" w:hAnsiTheme="majorBidi" w:cstheme="majorBidi"/>
          <w:color w:val="000000"/>
          <w:sz w:val="40"/>
          <w:szCs w:val="40"/>
          <w:lang w:val="nl-NL" w:eastAsia="nl-NL"/>
        </w:rPr>
        <w:br w:type="page"/>
      </w:r>
    </w:p>
    <w:p w14:paraId="1385045D" w14:textId="1A1E66F1" w:rsidR="00ED5497" w:rsidRPr="00A105C6" w:rsidRDefault="00ED5497" w:rsidP="00387A63">
      <w:pPr>
        <w:pStyle w:val="Lijstalinea"/>
        <w:numPr>
          <w:ilvl w:val="0"/>
          <w:numId w:val="1"/>
        </w:numPr>
        <w:spacing w:after="0" w:line="360" w:lineRule="auto"/>
        <w:rPr>
          <w:rFonts w:asciiTheme="majorBidi" w:eastAsia="Times New Roman" w:hAnsiTheme="majorBidi" w:cstheme="majorBidi"/>
          <w:sz w:val="40"/>
          <w:szCs w:val="40"/>
          <w:lang w:val="en-GB" w:eastAsia="nl-NL"/>
        </w:rPr>
      </w:pPr>
      <w:r w:rsidRPr="00A105C6">
        <w:rPr>
          <w:rFonts w:asciiTheme="majorBidi" w:eastAsia="Times New Roman" w:hAnsiTheme="majorBidi" w:cstheme="majorBidi"/>
          <w:color w:val="000000"/>
          <w:sz w:val="40"/>
          <w:szCs w:val="40"/>
          <w:lang w:val="en-GB" w:eastAsia="nl-NL"/>
        </w:rPr>
        <w:lastRenderedPageBreak/>
        <w:t>Introduction</w:t>
      </w:r>
    </w:p>
    <w:p w14:paraId="71052DBD" w14:textId="77777777" w:rsidR="005E28CD" w:rsidRPr="00A105C6" w:rsidRDefault="00ED5497" w:rsidP="005E28CD">
      <w:pPr>
        <w:spacing w:after="0" w:line="360" w:lineRule="auto"/>
        <w:jc w:val="both"/>
        <w:rPr>
          <w:rFonts w:asciiTheme="majorBidi" w:eastAsia="Times New Roman" w:hAnsiTheme="majorBidi" w:cstheme="majorBidi"/>
          <w:lang w:val="en-GB" w:eastAsia="nl-NL"/>
        </w:rPr>
      </w:pPr>
      <w:r w:rsidRPr="00A105C6">
        <w:rPr>
          <w:rFonts w:asciiTheme="majorBidi" w:eastAsia="Times New Roman" w:hAnsiTheme="majorBidi" w:cstheme="majorBidi"/>
          <w:color w:val="000000"/>
          <w:lang w:val="en-GB" w:eastAsia="nl-NL"/>
        </w:rPr>
        <w:t>Missing data pervade all academic fields and frequently complicate any real-world study. These studies rely on subjects’ cooperation, but expecting a complete cooperation of all subjects is an unattainable ideal; missing data are amongst us, whethe</w:t>
      </w:r>
      <w:r w:rsidR="00B37BC7" w:rsidRPr="00A105C6">
        <w:rPr>
          <w:rFonts w:asciiTheme="majorBidi" w:eastAsia="Times New Roman" w:hAnsiTheme="majorBidi" w:cstheme="majorBidi"/>
          <w:color w:val="000000"/>
          <w:lang w:val="en-GB" w:eastAsia="nl-NL"/>
        </w:rPr>
        <w:t xml:space="preserve">r one is delighted by it or not. In this thesis, missing data is defined as follows: </w:t>
      </w:r>
    </w:p>
    <w:p w14:paraId="6EB89036" w14:textId="77777777" w:rsidR="00B37BC7" w:rsidRPr="00A105C6" w:rsidRDefault="00B37BC7" w:rsidP="003B40E4">
      <w:pPr>
        <w:pStyle w:val="Geenafstand"/>
        <w:rPr>
          <w:rFonts w:asciiTheme="majorBidi" w:hAnsiTheme="majorBidi" w:cstheme="majorBidi"/>
        </w:rPr>
      </w:pPr>
    </w:p>
    <w:p w14:paraId="39815ED4" w14:textId="77777777" w:rsidR="005E28CD" w:rsidRPr="00A105C6" w:rsidRDefault="005E28CD" w:rsidP="00B37BC7">
      <w:pPr>
        <w:spacing w:after="0" w:line="360" w:lineRule="auto"/>
        <w:ind w:left="720"/>
        <w:jc w:val="both"/>
        <w:rPr>
          <w:rFonts w:asciiTheme="majorBidi" w:eastAsia="Times New Roman" w:hAnsiTheme="majorBidi" w:cstheme="majorBidi"/>
          <w:i/>
          <w:iCs/>
          <w:lang w:val="en-GB" w:eastAsia="nl-NL"/>
        </w:rPr>
      </w:pPr>
      <w:r w:rsidRPr="00A105C6">
        <w:rPr>
          <w:rFonts w:asciiTheme="majorBidi" w:eastAsia="Times New Roman" w:hAnsiTheme="majorBidi" w:cstheme="majorBidi"/>
          <w:b/>
          <w:bCs/>
          <w:lang w:val="en-GB" w:eastAsia="nl-NL"/>
        </w:rPr>
        <w:t>Definition 1</w:t>
      </w:r>
      <w:r w:rsidRPr="00A105C6">
        <w:rPr>
          <w:rFonts w:asciiTheme="majorBidi" w:eastAsia="Times New Roman" w:hAnsiTheme="majorBidi" w:cstheme="majorBidi"/>
          <w:lang w:val="en-GB" w:eastAsia="nl-NL"/>
        </w:rPr>
        <w:t xml:space="preserve"> (missing data): </w:t>
      </w:r>
      <w:r w:rsidR="00415364" w:rsidRPr="00A105C6">
        <w:rPr>
          <w:rFonts w:asciiTheme="majorBidi" w:eastAsia="Times New Roman" w:hAnsiTheme="majorBidi" w:cstheme="majorBidi"/>
          <w:i/>
          <w:iCs/>
          <w:lang w:val="en-GB" w:eastAsia="nl-NL"/>
        </w:rPr>
        <w:t>instance</w:t>
      </w:r>
      <w:r w:rsidR="00B37BC7" w:rsidRPr="00A105C6">
        <w:rPr>
          <w:rFonts w:asciiTheme="majorBidi" w:eastAsia="Times New Roman" w:hAnsiTheme="majorBidi" w:cstheme="majorBidi"/>
          <w:i/>
          <w:iCs/>
          <w:lang w:val="en-GB" w:eastAsia="nl-NL"/>
        </w:rPr>
        <w:t>s</w:t>
      </w:r>
      <w:r w:rsidR="00415364" w:rsidRPr="00A105C6">
        <w:rPr>
          <w:rFonts w:asciiTheme="majorBidi" w:eastAsia="Times New Roman" w:hAnsiTheme="majorBidi" w:cstheme="majorBidi"/>
          <w:i/>
          <w:iCs/>
          <w:lang w:val="en-GB" w:eastAsia="nl-NL"/>
        </w:rPr>
        <w:t xml:space="preserve"> wherein no data is present for the variable in question.</w:t>
      </w:r>
    </w:p>
    <w:p w14:paraId="331FC48E" w14:textId="77777777" w:rsidR="00387A63" w:rsidRPr="00A105C6" w:rsidRDefault="00387A63" w:rsidP="00387A63">
      <w:pPr>
        <w:pStyle w:val="Geenafstand"/>
        <w:rPr>
          <w:rFonts w:asciiTheme="majorBidi" w:hAnsiTheme="majorBidi" w:cstheme="majorBidi"/>
          <w:lang w:val="en-GB" w:eastAsia="nl-NL"/>
        </w:rPr>
      </w:pPr>
    </w:p>
    <w:p w14:paraId="64C457BF" w14:textId="71959E5E" w:rsidR="00F03E03" w:rsidRPr="00A105C6" w:rsidRDefault="00387A63" w:rsidP="00E71F5A">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Missing data has been recognized as a major issue to scientists and enterprises, and even the most carefully designed and executed studies produce missing values. Missing data hinders the ability to explain and understand the phenomena that </w:t>
      </w:r>
      <w:r w:rsidR="00DC1F63">
        <w:rPr>
          <w:rFonts w:asciiTheme="majorBidi" w:eastAsia="Times New Roman" w:hAnsiTheme="majorBidi" w:cstheme="majorBidi"/>
          <w:color w:val="000000"/>
          <w:lang w:val="en-GB" w:eastAsia="nl-NL"/>
        </w:rPr>
        <w:t>are</w:t>
      </w:r>
      <w:r w:rsidR="00DC1F63" w:rsidRPr="00A105C6">
        <w:rPr>
          <w:rFonts w:asciiTheme="majorBidi" w:eastAsia="Times New Roman" w:hAnsiTheme="majorBidi" w:cstheme="majorBidi"/>
          <w:color w:val="000000"/>
          <w:lang w:val="en-GB" w:eastAsia="nl-NL"/>
        </w:rPr>
        <w:t xml:space="preserve"> </w:t>
      </w:r>
      <w:r w:rsidRPr="00A105C6">
        <w:rPr>
          <w:rFonts w:asciiTheme="majorBidi" w:eastAsia="Times New Roman" w:hAnsiTheme="majorBidi" w:cstheme="majorBidi"/>
          <w:color w:val="000000"/>
          <w:lang w:val="en-GB" w:eastAsia="nl-NL"/>
        </w:rPr>
        <w:t xml:space="preserve">studied because one seeks to explain and understand these phenomena by collecting observations. Research results depend largely on the analyses of these </w:t>
      </w:r>
      <w:r w:rsidR="00F03E03" w:rsidRPr="00A105C6">
        <w:rPr>
          <w:rFonts w:asciiTheme="majorBidi" w:eastAsia="Times New Roman" w:hAnsiTheme="majorBidi" w:cstheme="majorBidi"/>
          <w:color w:val="000000"/>
          <w:lang w:val="en-GB" w:eastAsia="nl-NL"/>
        </w:rPr>
        <w:t xml:space="preserve">observations, and therefore, </w:t>
      </w:r>
      <w:r w:rsidRPr="00A105C6">
        <w:rPr>
          <w:rFonts w:asciiTheme="majorBidi" w:eastAsia="Times New Roman" w:hAnsiTheme="majorBidi" w:cstheme="majorBidi"/>
          <w:color w:val="000000"/>
          <w:lang w:val="en-GB" w:eastAsia="nl-NL"/>
        </w:rPr>
        <w:t>missing data pose</w:t>
      </w:r>
      <w:r w:rsidR="00F03E03" w:rsidRPr="00A105C6">
        <w:rPr>
          <w:rFonts w:asciiTheme="majorBidi" w:eastAsia="Times New Roman" w:hAnsiTheme="majorBidi" w:cstheme="majorBidi"/>
          <w:color w:val="000000"/>
          <w:lang w:val="en-GB" w:eastAsia="nl-NL"/>
        </w:rPr>
        <w:t>s</w:t>
      </w:r>
      <w:r w:rsidRPr="00A105C6">
        <w:rPr>
          <w:rFonts w:asciiTheme="majorBidi" w:eastAsia="Times New Roman" w:hAnsiTheme="majorBidi" w:cstheme="majorBidi"/>
          <w:color w:val="000000"/>
          <w:lang w:val="en-GB" w:eastAsia="nl-NL"/>
        </w:rPr>
        <w:t xml:space="preserve"> a threat to the validity of scientific research (McKnight, McKnight, </w:t>
      </w:r>
      <w:proofErr w:type="spellStart"/>
      <w:r w:rsidRPr="00A105C6">
        <w:rPr>
          <w:rFonts w:asciiTheme="majorBidi" w:eastAsia="Times New Roman" w:hAnsiTheme="majorBidi" w:cstheme="majorBidi"/>
          <w:color w:val="000000"/>
          <w:lang w:val="en-GB" w:eastAsia="nl-NL"/>
        </w:rPr>
        <w:t>Figueredo</w:t>
      </w:r>
      <w:proofErr w:type="spellEnd"/>
      <w:r w:rsidRPr="00A105C6">
        <w:rPr>
          <w:rFonts w:asciiTheme="majorBidi" w:eastAsia="Times New Roman" w:hAnsiTheme="majorBidi" w:cstheme="majorBidi"/>
          <w:color w:val="000000"/>
          <w:lang w:val="en-GB" w:eastAsia="nl-NL"/>
        </w:rPr>
        <w:t xml:space="preserve"> &amp; </w:t>
      </w:r>
      <w:proofErr w:type="spellStart"/>
      <w:r w:rsidRPr="00A105C6">
        <w:rPr>
          <w:rFonts w:asciiTheme="majorBidi" w:eastAsia="Times New Roman" w:hAnsiTheme="majorBidi" w:cstheme="majorBidi"/>
          <w:color w:val="000000"/>
          <w:lang w:val="en-GB" w:eastAsia="nl-NL"/>
        </w:rPr>
        <w:t>Sidani</w:t>
      </w:r>
      <w:proofErr w:type="spellEnd"/>
      <w:r w:rsidRPr="00A105C6">
        <w:rPr>
          <w:rFonts w:asciiTheme="majorBidi" w:eastAsia="Times New Roman" w:hAnsiTheme="majorBidi" w:cstheme="majorBidi"/>
          <w:color w:val="000000"/>
          <w:lang w:val="en-GB" w:eastAsia="nl-NL"/>
        </w:rPr>
        <w:t xml:space="preserve">, 2007). </w:t>
      </w:r>
      <w:r w:rsidR="00F03E03" w:rsidRPr="00A105C6">
        <w:rPr>
          <w:rFonts w:asciiTheme="majorBidi" w:eastAsia="Times New Roman" w:hAnsiTheme="majorBidi" w:cstheme="majorBidi"/>
          <w:color w:val="000000"/>
          <w:lang w:val="en-GB" w:eastAsia="nl-NL"/>
        </w:rPr>
        <w:t xml:space="preserve">In one way or another, most scientific, business and economic decisions are made based on or related to the information that research publicize at the time of making important decisions. </w:t>
      </w:r>
      <w:r w:rsidR="00E71F5A">
        <w:rPr>
          <w:rFonts w:asciiTheme="majorBidi" w:eastAsia="Times New Roman" w:hAnsiTheme="majorBidi" w:cstheme="majorBidi"/>
          <w:color w:val="000000"/>
          <w:lang w:val="en-GB" w:eastAsia="nl-NL"/>
        </w:rPr>
        <w:t>Therefore, how to manage missing values in a proper manner should become common knowledge.</w:t>
      </w:r>
    </w:p>
    <w:p w14:paraId="5B672442" w14:textId="77777777" w:rsidR="002260BB" w:rsidRPr="00A105C6" w:rsidRDefault="002260BB" w:rsidP="008B2B62">
      <w:pPr>
        <w:pStyle w:val="Geenafstand"/>
        <w:rPr>
          <w:rFonts w:asciiTheme="majorBidi" w:hAnsiTheme="majorBidi" w:cstheme="majorBidi"/>
          <w:lang w:val="en-GB" w:eastAsia="nl-NL"/>
        </w:rPr>
      </w:pPr>
    </w:p>
    <w:p w14:paraId="63E7BDE5" w14:textId="45A5EFED" w:rsidR="00583A57" w:rsidRPr="00A105C6" w:rsidRDefault="00583A57" w:rsidP="00583A57">
      <w:pPr>
        <w:pStyle w:val="Geenafstand"/>
        <w:numPr>
          <w:ilvl w:val="1"/>
          <w:numId w:val="1"/>
        </w:numPr>
        <w:spacing w:line="360" w:lineRule="auto"/>
        <w:rPr>
          <w:rFonts w:asciiTheme="majorBidi" w:hAnsiTheme="majorBidi" w:cstheme="majorBidi"/>
          <w:b/>
          <w:bCs/>
          <w:lang w:val="en-GB" w:eastAsia="nl-NL"/>
        </w:rPr>
      </w:pPr>
      <w:r w:rsidRPr="00A105C6">
        <w:rPr>
          <w:rFonts w:asciiTheme="majorBidi" w:hAnsiTheme="majorBidi" w:cstheme="majorBidi"/>
          <w:b/>
          <w:bCs/>
          <w:lang w:val="en-GB" w:eastAsia="nl-NL"/>
        </w:rPr>
        <w:t xml:space="preserve"> Imputation</w:t>
      </w:r>
      <w:r w:rsidR="00C42504" w:rsidRPr="00A105C6">
        <w:rPr>
          <w:rFonts w:asciiTheme="majorBidi" w:hAnsiTheme="majorBidi" w:cstheme="majorBidi"/>
          <w:b/>
          <w:bCs/>
          <w:lang w:val="en-GB" w:eastAsia="nl-NL"/>
        </w:rPr>
        <w:t xml:space="preserve"> of missing values </w:t>
      </w:r>
    </w:p>
    <w:p w14:paraId="1EE6EB12" w14:textId="77777777" w:rsidR="002260BB" w:rsidRPr="00A105C6" w:rsidRDefault="008B2B62" w:rsidP="00D52EBC">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The most common solution to handle missing data is imputation. </w:t>
      </w:r>
      <w:r w:rsidR="002F7021" w:rsidRPr="00A105C6">
        <w:rPr>
          <w:rFonts w:asciiTheme="majorBidi" w:eastAsia="Times New Roman" w:hAnsiTheme="majorBidi" w:cstheme="majorBidi"/>
          <w:color w:val="000000"/>
          <w:lang w:val="en-GB" w:eastAsia="nl-NL"/>
        </w:rPr>
        <w:t xml:space="preserve">The definition of imputation </w:t>
      </w:r>
      <w:r w:rsidR="00D52EBC" w:rsidRPr="00A105C6">
        <w:rPr>
          <w:rFonts w:asciiTheme="majorBidi" w:eastAsia="Times New Roman" w:hAnsiTheme="majorBidi" w:cstheme="majorBidi"/>
          <w:color w:val="000000"/>
          <w:lang w:val="en-GB" w:eastAsia="nl-NL"/>
        </w:rPr>
        <w:t xml:space="preserve">in this thesis is built upon the definition from Rubin and Little (1987, 2014). </w:t>
      </w:r>
    </w:p>
    <w:p w14:paraId="1BD4C504" w14:textId="77777777" w:rsidR="00D52EBC" w:rsidRPr="00A105C6" w:rsidRDefault="00D52EBC" w:rsidP="00D52EBC">
      <w:pPr>
        <w:pStyle w:val="Geenafstand"/>
        <w:rPr>
          <w:rFonts w:asciiTheme="majorBidi" w:hAnsiTheme="majorBidi" w:cstheme="majorBidi"/>
          <w:lang w:val="en-GB" w:eastAsia="nl-NL"/>
        </w:rPr>
      </w:pPr>
    </w:p>
    <w:p w14:paraId="4C96FC20" w14:textId="77777777" w:rsidR="00D52EBC" w:rsidRPr="00A105C6" w:rsidRDefault="00D52EBC" w:rsidP="008B2B62">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Definition 2</w:t>
      </w:r>
      <w:r w:rsidRPr="00A105C6">
        <w:rPr>
          <w:rFonts w:asciiTheme="majorBidi" w:eastAsia="Times New Roman" w:hAnsiTheme="majorBidi" w:cstheme="majorBidi"/>
          <w:color w:val="000000"/>
          <w:lang w:val="en-GB" w:eastAsia="nl-NL"/>
        </w:rPr>
        <w:t xml:space="preserve"> (imputation): </w:t>
      </w:r>
      <w:r w:rsidR="008B2B62" w:rsidRPr="00A105C6">
        <w:rPr>
          <w:rFonts w:asciiTheme="majorBidi" w:eastAsia="Times New Roman" w:hAnsiTheme="majorBidi" w:cstheme="majorBidi"/>
          <w:i/>
          <w:iCs/>
          <w:color w:val="000000"/>
          <w:lang w:val="en-GB" w:eastAsia="nl-NL"/>
        </w:rPr>
        <w:t>imputation is a general and flexible method for handling missing-data problems. I</w:t>
      </w:r>
      <w:r w:rsidRPr="00A105C6">
        <w:rPr>
          <w:rFonts w:asciiTheme="majorBidi" w:eastAsia="Times New Roman" w:hAnsiTheme="majorBidi" w:cstheme="majorBidi"/>
          <w:i/>
          <w:iCs/>
          <w:color w:val="000000"/>
          <w:lang w:val="en-GB" w:eastAsia="nl-NL"/>
        </w:rPr>
        <w:t xml:space="preserve">mputations are means or draws from a predictive distribution of the missing values, and require a method of creating a predictive distribution for the imputation based on the observed data. </w:t>
      </w:r>
    </w:p>
    <w:p w14:paraId="57533103" w14:textId="77777777" w:rsidR="008B2B62" w:rsidRPr="00A105C6" w:rsidRDefault="008B2B62" w:rsidP="008B2B62">
      <w:pPr>
        <w:pStyle w:val="Geenafstand"/>
        <w:rPr>
          <w:rFonts w:asciiTheme="majorBidi" w:hAnsiTheme="majorBidi" w:cstheme="majorBidi"/>
          <w:lang w:val="en-GB" w:eastAsia="nl-NL"/>
        </w:rPr>
      </w:pPr>
    </w:p>
    <w:p w14:paraId="2D8C34AE" w14:textId="1D20A92C" w:rsidR="008B2B62" w:rsidRPr="00A105C6" w:rsidRDefault="008B2B62" w:rsidP="000A7EDB">
      <w:pPr>
        <w:spacing w:line="360" w:lineRule="auto"/>
        <w:jc w:val="both"/>
        <w:rPr>
          <w:rFonts w:asciiTheme="majorBidi" w:eastAsia="Times New Roman" w:hAnsiTheme="majorBidi" w:cstheme="majorBidi"/>
          <w:color w:val="000000"/>
          <w:lang w:val="en-GB" w:eastAsia="nl-NL"/>
        </w:rPr>
      </w:pPr>
      <w:r w:rsidRPr="00A105C6">
        <w:rPr>
          <w:rFonts w:asciiTheme="majorBidi" w:hAnsiTheme="majorBidi" w:cstheme="majorBidi"/>
          <w:lang w:val="en-GB" w:eastAsia="nl-NL"/>
        </w:rPr>
        <w:t>An imputation method predicts a missing value using a function of auxiliary varia</w:t>
      </w:r>
      <w:r w:rsidR="00421090" w:rsidRPr="00A105C6">
        <w:rPr>
          <w:rFonts w:asciiTheme="majorBidi" w:hAnsiTheme="majorBidi" w:cstheme="majorBidi"/>
          <w:lang w:val="en-GB" w:eastAsia="nl-NL"/>
        </w:rPr>
        <w:t>bles, the predictors. There is</w:t>
      </w:r>
      <w:r w:rsidRPr="00A105C6">
        <w:rPr>
          <w:rFonts w:asciiTheme="majorBidi" w:hAnsiTheme="majorBidi" w:cstheme="majorBidi"/>
          <w:lang w:val="en-GB" w:eastAsia="nl-NL"/>
        </w:rPr>
        <w:t xml:space="preserve"> </w:t>
      </w:r>
      <w:r w:rsidR="001B7F2F" w:rsidRPr="00A105C6">
        <w:rPr>
          <w:rFonts w:asciiTheme="majorBidi" w:hAnsiTheme="majorBidi" w:cstheme="majorBidi"/>
          <w:lang w:val="en-GB" w:eastAsia="nl-NL"/>
        </w:rPr>
        <w:t xml:space="preserve">a </w:t>
      </w:r>
      <w:r w:rsidRPr="00A105C6">
        <w:rPr>
          <w:rFonts w:asciiTheme="majorBidi" w:hAnsiTheme="majorBidi" w:cstheme="majorBidi"/>
          <w:lang w:val="en-GB" w:eastAsia="nl-NL"/>
        </w:rPr>
        <w:t>vast literature on imputation since it plays an important role, not only in official statistics, but in many other fields in statistics as well. See, e.g.</w:t>
      </w:r>
      <w:r w:rsidR="00E71F5A">
        <w:rPr>
          <w:rFonts w:asciiTheme="majorBidi" w:hAnsiTheme="majorBidi" w:cstheme="majorBidi"/>
          <w:lang w:val="en-GB" w:eastAsia="nl-NL"/>
        </w:rPr>
        <w:t>,</w:t>
      </w:r>
      <w:r w:rsidRPr="00A105C6">
        <w:rPr>
          <w:rFonts w:asciiTheme="majorBidi" w:hAnsiTheme="majorBidi" w:cstheme="majorBidi"/>
          <w:lang w:val="en-GB" w:eastAsia="nl-NL"/>
        </w:rPr>
        <w:t xml:space="preserve"> Rubin (1987), Schafer (1997), and Little and Rubin (2002) (De Waal, </w:t>
      </w:r>
      <w:proofErr w:type="spellStart"/>
      <w:r w:rsidRPr="00A105C6">
        <w:rPr>
          <w:rFonts w:asciiTheme="majorBidi" w:hAnsiTheme="majorBidi" w:cstheme="majorBidi"/>
          <w:lang w:val="en-GB" w:eastAsia="nl-NL"/>
        </w:rPr>
        <w:t>Pannekoek</w:t>
      </w:r>
      <w:proofErr w:type="spellEnd"/>
      <w:r w:rsidRPr="00A105C6">
        <w:rPr>
          <w:rFonts w:asciiTheme="majorBidi" w:hAnsiTheme="majorBidi" w:cstheme="majorBidi"/>
          <w:lang w:val="en-GB" w:eastAsia="nl-NL"/>
        </w:rPr>
        <w:t xml:space="preserve"> &amp; </w:t>
      </w:r>
      <w:proofErr w:type="spellStart"/>
      <w:r w:rsidRPr="00A105C6">
        <w:rPr>
          <w:rFonts w:asciiTheme="majorBidi" w:hAnsiTheme="majorBidi" w:cstheme="majorBidi"/>
          <w:lang w:val="en-GB" w:eastAsia="nl-NL"/>
        </w:rPr>
        <w:t>Scholtus</w:t>
      </w:r>
      <w:proofErr w:type="spellEnd"/>
      <w:r w:rsidRPr="00A105C6">
        <w:rPr>
          <w:rFonts w:asciiTheme="majorBidi" w:hAnsiTheme="majorBidi" w:cstheme="majorBidi"/>
          <w:lang w:val="en-GB" w:eastAsia="nl-NL"/>
        </w:rPr>
        <w:t xml:space="preserve">, 2011). </w:t>
      </w:r>
    </w:p>
    <w:p w14:paraId="4EBD49B5" w14:textId="77777777" w:rsidR="002260BB" w:rsidRPr="00A105C6" w:rsidRDefault="002260BB" w:rsidP="00A105C6">
      <w:pPr>
        <w:pStyle w:val="Geenafstand"/>
        <w:rPr>
          <w:rFonts w:asciiTheme="majorBidi" w:hAnsiTheme="majorBidi" w:cstheme="majorBidi"/>
        </w:rPr>
      </w:pPr>
    </w:p>
    <w:p w14:paraId="4C06DFB9" w14:textId="44DBE1E5" w:rsidR="002260BB" w:rsidRPr="00A105C6" w:rsidRDefault="002260BB" w:rsidP="00A041D3">
      <w:pPr>
        <w:pStyle w:val="Lijstalinea"/>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w:t>
      </w:r>
      <w:r w:rsidR="00A041D3" w:rsidRPr="00A105C6">
        <w:rPr>
          <w:rFonts w:asciiTheme="majorBidi" w:eastAsia="Times New Roman" w:hAnsiTheme="majorBidi" w:cstheme="majorBidi"/>
          <w:b/>
          <w:bCs/>
          <w:color w:val="000000"/>
          <w:lang w:val="en-GB" w:eastAsia="nl-NL"/>
        </w:rPr>
        <w:t xml:space="preserve">The onset of missing data </w:t>
      </w:r>
      <w:r w:rsidRPr="00A105C6">
        <w:rPr>
          <w:rFonts w:asciiTheme="majorBidi" w:eastAsia="Times New Roman" w:hAnsiTheme="majorBidi" w:cstheme="majorBidi"/>
          <w:b/>
          <w:bCs/>
          <w:color w:val="000000"/>
          <w:lang w:val="en-GB" w:eastAsia="nl-NL"/>
        </w:rPr>
        <w:t xml:space="preserve"> </w:t>
      </w:r>
    </w:p>
    <w:p w14:paraId="23A0441F" w14:textId="202466FA" w:rsidR="00F03E03" w:rsidRDefault="00E71F5A" w:rsidP="00B822DB">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Various kinds of causes occur at times that result in missing values, such as</w:t>
      </w:r>
      <w:r w:rsidR="00E969E6" w:rsidRPr="00A105C6">
        <w:rPr>
          <w:rFonts w:asciiTheme="majorBidi" w:eastAsia="Times New Roman" w:hAnsiTheme="majorBidi" w:cstheme="majorBidi"/>
          <w:color w:val="000000"/>
          <w:lang w:val="en-GB" w:eastAsia="nl-NL"/>
        </w:rPr>
        <w:t xml:space="preserve"> measurements are not made</w:t>
      </w:r>
      <w:r w:rsidR="00DC1F63">
        <w:rPr>
          <w:rFonts w:asciiTheme="majorBidi" w:eastAsia="Times New Roman" w:hAnsiTheme="majorBidi" w:cstheme="majorBidi"/>
          <w:color w:val="000000"/>
          <w:lang w:val="en-GB" w:eastAsia="nl-NL"/>
        </w:rPr>
        <w:t>,</w:t>
      </w:r>
      <w:r w:rsidR="00E969E6" w:rsidRPr="00A105C6">
        <w:rPr>
          <w:rFonts w:asciiTheme="majorBidi" w:eastAsia="Times New Roman" w:hAnsiTheme="majorBidi" w:cstheme="majorBidi"/>
          <w:color w:val="000000"/>
          <w:lang w:val="en-GB" w:eastAsia="nl-NL"/>
        </w:rPr>
        <w:t xml:space="preserve"> human or machine error in processing a sample, malfunction of </w:t>
      </w:r>
      <w:r w:rsidR="00536EC9" w:rsidRPr="00A105C6">
        <w:rPr>
          <w:rFonts w:asciiTheme="majorBidi" w:eastAsia="Times New Roman" w:hAnsiTheme="majorBidi" w:cstheme="majorBidi"/>
          <w:color w:val="000000"/>
          <w:lang w:val="en-GB" w:eastAsia="nl-NL"/>
        </w:rPr>
        <w:t>equipment</w:t>
      </w:r>
      <w:r w:rsidR="00E969E6" w:rsidRPr="00A105C6">
        <w:rPr>
          <w:rFonts w:asciiTheme="majorBidi" w:eastAsia="Times New Roman" w:hAnsiTheme="majorBidi" w:cstheme="majorBidi"/>
          <w:color w:val="000000"/>
          <w:lang w:val="en-GB" w:eastAsia="nl-NL"/>
        </w:rPr>
        <w:t xml:space="preserve">, transcription errors, drop-out in follow-up studies and clinical trials, </w:t>
      </w:r>
      <w:r w:rsidR="00B822DB">
        <w:rPr>
          <w:rFonts w:asciiTheme="majorBidi" w:eastAsia="Times New Roman" w:hAnsiTheme="majorBidi" w:cstheme="majorBidi"/>
          <w:color w:val="000000"/>
          <w:lang w:val="en-GB" w:eastAsia="nl-NL"/>
        </w:rPr>
        <w:t>refusal of respondents to answer a certain question</w:t>
      </w:r>
      <w:r w:rsidR="00E969E6" w:rsidRPr="00A105C6">
        <w:rPr>
          <w:rFonts w:asciiTheme="majorBidi" w:eastAsia="Times New Roman" w:hAnsiTheme="majorBidi" w:cstheme="majorBidi"/>
          <w:color w:val="000000"/>
          <w:lang w:val="en-GB" w:eastAsia="nl-NL"/>
        </w:rPr>
        <w:t xml:space="preserve">, and joining two </w:t>
      </w:r>
      <w:r w:rsidR="00E969E6" w:rsidRPr="00A105C6">
        <w:rPr>
          <w:rFonts w:asciiTheme="majorBidi" w:eastAsia="Times New Roman" w:hAnsiTheme="majorBidi" w:cstheme="majorBidi"/>
          <w:color w:val="000000"/>
          <w:lang w:val="en-GB" w:eastAsia="nl-NL"/>
        </w:rPr>
        <w:lastRenderedPageBreak/>
        <w:t>not entirely matching data sets (</w:t>
      </w:r>
      <w:proofErr w:type="spellStart"/>
      <w:r w:rsidR="00E969E6" w:rsidRPr="00A105C6">
        <w:rPr>
          <w:rFonts w:asciiTheme="majorBidi" w:eastAsia="Times New Roman" w:hAnsiTheme="majorBidi" w:cstheme="majorBidi"/>
          <w:color w:val="000000"/>
          <w:lang w:val="en-GB" w:eastAsia="nl-NL"/>
        </w:rPr>
        <w:t>Goswami</w:t>
      </w:r>
      <w:proofErr w:type="spellEnd"/>
      <w:r w:rsidR="00E969E6" w:rsidRPr="00A105C6">
        <w:rPr>
          <w:rFonts w:asciiTheme="majorBidi" w:eastAsia="Times New Roman" w:hAnsiTheme="majorBidi" w:cstheme="majorBidi"/>
          <w:color w:val="000000"/>
          <w:lang w:val="en-GB" w:eastAsia="nl-NL"/>
        </w:rPr>
        <w:t xml:space="preserve">, Patel  &amp; </w:t>
      </w:r>
      <w:proofErr w:type="spellStart"/>
      <w:r w:rsidR="00E969E6" w:rsidRPr="00A105C6">
        <w:rPr>
          <w:rFonts w:asciiTheme="majorBidi" w:eastAsia="Times New Roman" w:hAnsiTheme="majorBidi" w:cstheme="majorBidi"/>
          <w:color w:val="000000"/>
          <w:lang w:val="en-GB" w:eastAsia="nl-NL"/>
        </w:rPr>
        <w:t>Suthar</w:t>
      </w:r>
      <w:proofErr w:type="spellEnd"/>
      <w:r w:rsidR="00E969E6" w:rsidRPr="00A105C6">
        <w:rPr>
          <w:rFonts w:asciiTheme="majorBidi" w:eastAsia="Times New Roman" w:hAnsiTheme="majorBidi" w:cstheme="majorBidi"/>
          <w:color w:val="000000"/>
          <w:lang w:val="en-GB" w:eastAsia="nl-NL"/>
        </w:rPr>
        <w:t xml:space="preserve">, 2012; Brand, 1999). </w:t>
      </w:r>
      <w:r w:rsidR="002260BB" w:rsidRPr="00A105C6">
        <w:rPr>
          <w:rFonts w:asciiTheme="majorBidi" w:eastAsia="Times New Roman" w:hAnsiTheme="majorBidi" w:cstheme="majorBidi"/>
          <w:color w:val="000000"/>
          <w:lang w:val="en-GB" w:eastAsia="nl-NL"/>
        </w:rPr>
        <w:t xml:space="preserve">According to Longford (2006), </w:t>
      </w:r>
      <w:r w:rsidR="003239D4">
        <w:rPr>
          <w:rFonts w:asciiTheme="majorBidi" w:eastAsia="Times New Roman" w:hAnsiTheme="majorBidi" w:cstheme="majorBidi"/>
          <w:color w:val="000000"/>
          <w:lang w:val="en-GB" w:eastAsia="nl-NL"/>
        </w:rPr>
        <w:t xml:space="preserve">the </w:t>
      </w:r>
      <w:r w:rsidR="002260BB" w:rsidRPr="00A105C6">
        <w:rPr>
          <w:rFonts w:asciiTheme="majorBidi" w:eastAsia="Times New Roman" w:hAnsiTheme="majorBidi" w:cstheme="majorBidi"/>
          <w:color w:val="000000"/>
          <w:lang w:val="en-GB" w:eastAsia="nl-NL"/>
        </w:rPr>
        <w:t>missing data</w:t>
      </w:r>
      <w:r w:rsidR="003239D4">
        <w:rPr>
          <w:rFonts w:asciiTheme="majorBidi" w:eastAsia="Times New Roman" w:hAnsiTheme="majorBidi" w:cstheme="majorBidi"/>
          <w:color w:val="000000"/>
          <w:lang w:val="en-GB" w:eastAsia="nl-NL"/>
        </w:rPr>
        <w:t>, resulting from those causes,</w:t>
      </w:r>
      <w:r w:rsidR="002260BB" w:rsidRPr="00A105C6">
        <w:rPr>
          <w:rFonts w:asciiTheme="majorBidi" w:eastAsia="Times New Roman" w:hAnsiTheme="majorBidi" w:cstheme="majorBidi"/>
          <w:color w:val="000000"/>
          <w:lang w:val="en-GB" w:eastAsia="nl-NL"/>
        </w:rPr>
        <w:t xml:space="preserve"> refers to the difference between the data we planned to collect and what we have managed to collect; this difference can also be referred to as ‘non-response’. Non-response can be distinguished at two different levels: ‘unit non-response’ and ‘item non-response’, which explains why and how missing values can occur. Unit non-response arise when none of the survey responses are available for a sampled element because of refusals, inability to participate, not-at-homes, and untraced elements, or that the unit responded to so few questions that their response is deemed useless for analysis or estimation purposes. Item non-response arise when some but not all of the responses are available, because of item refusals, inability to participate, not-at-homes, and untraced elements (</w:t>
      </w:r>
      <w:proofErr w:type="spellStart"/>
      <w:r w:rsidR="002260BB" w:rsidRPr="00A105C6">
        <w:rPr>
          <w:rFonts w:asciiTheme="majorBidi" w:eastAsia="Times New Roman" w:hAnsiTheme="majorBidi" w:cstheme="majorBidi"/>
          <w:color w:val="000000"/>
          <w:lang w:val="en-GB" w:eastAsia="nl-NL"/>
        </w:rPr>
        <w:t>Kalton</w:t>
      </w:r>
      <w:proofErr w:type="spellEnd"/>
      <w:r w:rsidR="002260BB" w:rsidRPr="00A105C6">
        <w:rPr>
          <w:rFonts w:asciiTheme="majorBidi" w:eastAsia="Times New Roman" w:hAnsiTheme="majorBidi" w:cstheme="majorBidi"/>
          <w:color w:val="000000"/>
          <w:lang w:val="en-GB" w:eastAsia="nl-NL"/>
        </w:rPr>
        <w:t xml:space="preserve"> &amp; </w:t>
      </w:r>
      <w:proofErr w:type="spellStart"/>
      <w:r w:rsidR="002260BB" w:rsidRPr="00A105C6">
        <w:rPr>
          <w:rFonts w:asciiTheme="majorBidi" w:eastAsia="Times New Roman" w:hAnsiTheme="majorBidi" w:cstheme="majorBidi"/>
          <w:color w:val="000000"/>
          <w:lang w:val="en-GB" w:eastAsia="nl-NL"/>
        </w:rPr>
        <w:t>Kardinsky</w:t>
      </w:r>
      <w:proofErr w:type="spellEnd"/>
      <w:r w:rsidR="002260BB" w:rsidRPr="00A105C6">
        <w:rPr>
          <w:rFonts w:asciiTheme="majorBidi" w:eastAsia="Times New Roman" w:hAnsiTheme="majorBidi" w:cstheme="majorBidi"/>
          <w:color w:val="000000"/>
          <w:lang w:val="en-GB" w:eastAsia="nl-NL"/>
        </w:rPr>
        <w:t xml:space="preserve">, 1986; </w:t>
      </w:r>
      <w:proofErr w:type="spellStart"/>
      <w:r w:rsidR="002260BB" w:rsidRPr="00A105C6">
        <w:rPr>
          <w:rFonts w:asciiTheme="majorBidi" w:eastAsia="Times New Roman" w:hAnsiTheme="majorBidi" w:cstheme="majorBidi"/>
          <w:color w:val="000000"/>
          <w:lang w:val="en-GB" w:eastAsia="nl-NL"/>
        </w:rPr>
        <w:t>Särndal</w:t>
      </w:r>
      <w:proofErr w:type="spellEnd"/>
      <w:r w:rsidR="002260BB" w:rsidRPr="00A105C6">
        <w:rPr>
          <w:rFonts w:asciiTheme="majorBidi" w:eastAsia="Times New Roman" w:hAnsiTheme="majorBidi" w:cstheme="majorBidi"/>
          <w:color w:val="000000"/>
          <w:lang w:val="en-GB" w:eastAsia="nl-NL"/>
        </w:rPr>
        <w:t xml:space="preserve">, </w:t>
      </w:r>
      <w:proofErr w:type="spellStart"/>
      <w:r w:rsidR="002260BB" w:rsidRPr="00A105C6">
        <w:rPr>
          <w:rFonts w:asciiTheme="majorBidi" w:eastAsia="Times New Roman" w:hAnsiTheme="majorBidi" w:cstheme="majorBidi"/>
          <w:color w:val="000000"/>
          <w:lang w:val="en-GB" w:eastAsia="nl-NL"/>
        </w:rPr>
        <w:t>Swensson</w:t>
      </w:r>
      <w:proofErr w:type="spellEnd"/>
      <w:r w:rsidR="002260BB" w:rsidRPr="00A105C6">
        <w:rPr>
          <w:rFonts w:asciiTheme="majorBidi" w:eastAsia="Times New Roman" w:hAnsiTheme="majorBidi" w:cstheme="majorBidi"/>
          <w:color w:val="000000"/>
          <w:lang w:val="en-GB" w:eastAsia="nl-NL"/>
        </w:rPr>
        <w:t xml:space="preserve"> &amp; </w:t>
      </w:r>
      <w:proofErr w:type="spellStart"/>
      <w:r w:rsidR="002260BB" w:rsidRPr="00A105C6">
        <w:rPr>
          <w:rFonts w:asciiTheme="majorBidi" w:eastAsia="Times New Roman" w:hAnsiTheme="majorBidi" w:cstheme="majorBidi"/>
          <w:color w:val="000000"/>
          <w:lang w:val="en-GB" w:eastAsia="nl-NL"/>
        </w:rPr>
        <w:t>Wretman</w:t>
      </w:r>
      <w:proofErr w:type="spellEnd"/>
      <w:r w:rsidR="002260BB" w:rsidRPr="00A105C6">
        <w:rPr>
          <w:rFonts w:asciiTheme="majorBidi" w:eastAsia="Times New Roman" w:hAnsiTheme="majorBidi" w:cstheme="majorBidi"/>
          <w:color w:val="000000"/>
          <w:lang w:val="en-GB" w:eastAsia="nl-NL"/>
        </w:rPr>
        <w:t xml:space="preserve">, 1992). The respondent may, for instance, refuse to answer the question because he considers the answer to the question as private information (e.g. income or sexual habits) or it takes too much time to complete the questionnaire (de Waal, </w:t>
      </w:r>
      <w:proofErr w:type="spellStart"/>
      <w:r w:rsidR="002260BB" w:rsidRPr="00A105C6">
        <w:rPr>
          <w:rFonts w:asciiTheme="majorBidi" w:eastAsia="Times New Roman" w:hAnsiTheme="majorBidi" w:cstheme="majorBidi"/>
          <w:color w:val="000000"/>
          <w:lang w:val="en-GB" w:eastAsia="nl-NL"/>
        </w:rPr>
        <w:t>Pannekoek</w:t>
      </w:r>
      <w:proofErr w:type="spellEnd"/>
      <w:r w:rsidR="002260BB" w:rsidRPr="00A105C6">
        <w:rPr>
          <w:rFonts w:asciiTheme="majorBidi" w:eastAsia="Times New Roman" w:hAnsiTheme="majorBidi" w:cstheme="majorBidi"/>
          <w:color w:val="000000"/>
          <w:lang w:val="en-GB" w:eastAsia="nl-NL"/>
        </w:rPr>
        <w:t xml:space="preserve"> &amp; </w:t>
      </w:r>
      <w:proofErr w:type="spellStart"/>
      <w:r w:rsidR="002260BB" w:rsidRPr="00A105C6">
        <w:rPr>
          <w:rFonts w:asciiTheme="majorBidi" w:eastAsia="Times New Roman" w:hAnsiTheme="majorBidi" w:cstheme="majorBidi"/>
          <w:color w:val="000000"/>
          <w:lang w:val="en-GB" w:eastAsia="nl-NL"/>
        </w:rPr>
        <w:t>Scholtus</w:t>
      </w:r>
      <w:proofErr w:type="spellEnd"/>
      <w:r w:rsidR="002260BB" w:rsidRPr="00A105C6">
        <w:rPr>
          <w:rFonts w:asciiTheme="majorBidi" w:eastAsia="Times New Roman" w:hAnsiTheme="majorBidi" w:cstheme="majorBidi"/>
          <w:color w:val="000000"/>
          <w:lang w:val="en-GB" w:eastAsia="nl-NL"/>
        </w:rPr>
        <w:t xml:space="preserve">, 2011). </w:t>
      </w:r>
    </w:p>
    <w:p w14:paraId="0580DEAD" w14:textId="77777777" w:rsidR="003239D4" w:rsidRPr="00A105C6" w:rsidRDefault="003239D4" w:rsidP="003239D4">
      <w:pPr>
        <w:pStyle w:val="Geenafstand"/>
        <w:rPr>
          <w:lang w:val="en-GB" w:eastAsia="nl-NL"/>
        </w:rPr>
      </w:pPr>
    </w:p>
    <w:p w14:paraId="3BEB3EE8" w14:textId="2483AC61" w:rsidR="003239D4" w:rsidRPr="003239D4" w:rsidRDefault="003239D4" w:rsidP="003239D4">
      <w:pPr>
        <w:pStyle w:val="Geenafstand"/>
        <w:spacing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The reason why the data is missing, is important to resolve, because an appropriate technique for imputation needs to be selected, leading to higher efficiency and prediction accuracy (</w:t>
      </w:r>
      <w:proofErr w:type="spellStart"/>
      <w:r w:rsidRPr="00A105C6">
        <w:rPr>
          <w:rFonts w:asciiTheme="majorBidi" w:eastAsia="Times New Roman" w:hAnsiTheme="majorBidi" w:cstheme="majorBidi"/>
          <w:color w:val="000000"/>
          <w:lang w:val="en-GB" w:eastAsia="nl-NL"/>
        </w:rPr>
        <w:t>Marwala</w:t>
      </w:r>
      <w:proofErr w:type="spellEnd"/>
      <w:r w:rsidRPr="00A105C6">
        <w:rPr>
          <w:rFonts w:asciiTheme="majorBidi" w:eastAsia="Times New Roman" w:hAnsiTheme="majorBidi" w:cstheme="majorBidi"/>
          <w:color w:val="000000"/>
          <w:lang w:val="en-GB" w:eastAsia="nl-NL"/>
        </w:rPr>
        <w:t xml:space="preserve"> &amp; </w:t>
      </w:r>
      <w:proofErr w:type="spellStart"/>
      <w:r w:rsidRPr="00A105C6">
        <w:rPr>
          <w:rFonts w:asciiTheme="majorBidi" w:eastAsia="Times New Roman" w:hAnsiTheme="majorBidi" w:cstheme="majorBidi"/>
          <w:color w:val="000000"/>
          <w:lang w:val="en-GB" w:eastAsia="nl-NL"/>
        </w:rPr>
        <w:t>Nelwamondo</w:t>
      </w:r>
      <w:proofErr w:type="spellEnd"/>
      <w:r w:rsidRPr="00A105C6">
        <w:rPr>
          <w:rFonts w:asciiTheme="majorBidi" w:eastAsia="Times New Roman" w:hAnsiTheme="majorBidi" w:cstheme="majorBidi"/>
          <w:color w:val="000000"/>
          <w:lang w:val="en-GB" w:eastAsia="nl-NL"/>
        </w:rPr>
        <w:t>, 2008).</w:t>
      </w:r>
      <w:r>
        <w:rPr>
          <w:rFonts w:asciiTheme="majorBidi" w:eastAsia="Times New Roman" w:hAnsiTheme="majorBidi" w:cstheme="majorBidi"/>
          <w:color w:val="000000"/>
          <w:lang w:val="en-GB" w:eastAsia="nl-NL"/>
        </w:rPr>
        <w:t xml:space="preserve"> To detect the reason behind the missing values, Rubin (1987) </w:t>
      </w:r>
      <w:r w:rsidR="00DC1F63">
        <w:rPr>
          <w:rFonts w:asciiTheme="majorBidi" w:eastAsia="Times New Roman" w:hAnsiTheme="majorBidi" w:cstheme="majorBidi"/>
          <w:color w:val="000000"/>
          <w:lang w:val="en-GB" w:eastAsia="nl-NL"/>
        </w:rPr>
        <w:t>distinguishes several ‘missing data mechanisms’.</w:t>
      </w:r>
      <w:r>
        <w:rPr>
          <w:rFonts w:asciiTheme="majorBidi" w:eastAsia="Times New Roman" w:hAnsiTheme="majorBidi" w:cstheme="majorBidi"/>
          <w:color w:val="000000"/>
          <w:lang w:val="en-GB" w:eastAsia="nl-NL"/>
        </w:rPr>
        <w:t xml:space="preserve"> </w:t>
      </w:r>
    </w:p>
    <w:p w14:paraId="344BE861" w14:textId="77777777" w:rsidR="003239D4" w:rsidRPr="003239D4" w:rsidRDefault="003239D4" w:rsidP="003239D4">
      <w:pPr>
        <w:pStyle w:val="Geenafstand"/>
        <w:rPr>
          <w:lang w:val="en-GB"/>
        </w:rPr>
      </w:pPr>
    </w:p>
    <w:p w14:paraId="37CFA487" w14:textId="0AC2281F" w:rsidR="00421090" w:rsidRPr="00A105C6" w:rsidRDefault="00421090" w:rsidP="003239D4">
      <w:pPr>
        <w:pStyle w:val="Lijstalinea"/>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Data </w:t>
      </w:r>
      <w:r w:rsidR="003239D4">
        <w:rPr>
          <w:rFonts w:asciiTheme="majorBidi" w:eastAsia="Times New Roman" w:hAnsiTheme="majorBidi" w:cstheme="majorBidi"/>
          <w:b/>
          <w:bCs/>
          <w:color w:val="000000"/>
          <w:lang w:val="en-GB" w:eastAsia="nl-NL"/>
        </w:rPr>
        <w:t>i</w:t>
      </w:r>
      <w:r w:rsidRPr="00A105C6">
        <w:rPr>
          <w:rFonts w:asciiTheme="majorBidi" w:eastAsia="Times New Roman" w:hAnsiTheme="majorBidi" w:cstheme="majorBidi"/>
          <w:b/>
          <w:bCs/>
          <w:color w:val="000000"/>
          <w:lang w:val="en-GB" w:eastAsia="nl-NL"/>
        </w:rPr>
        <w:t>mputation using traditional methods</w:t>
      </w:r>
    </w:p>
    <w:p w14:paraId="0FC60804" w14:textId="1171B443" w:rsidR="00974577" w:rsidRPr="00A105C6" w:rsidRDefault="00421090" w:rsidP="00421090">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Prior </w:t>
      </w:r>
      <w:r w:rsidRPr="003239D4">
        <w:rPr>
          <w:rFonts w:asciiTheme="majorBidi" w:eastAsia="Times New Roman" w:hAnsiTheme="majorBidi" w:cstheme="majorBidi"/>
          <w:lang w:val="en-GB" w:eastAsia="nl-NL"/>
        </w:rPr>
        <w:t xml:space="preserve">to </w:t>
      </w:r>
      <w:r w:rsidR="004033B4" w:rsidRPr="003239D4">
        <w:rPr>
          <w:rFonts w:asciiTheme="majorBidi" w:eastAsia="Times New Roman" w:hAnsiTheme="majorBidi" w:cstheme="majorBidi"/>
          <w:lang w:val="en-GB" w:eastAsia="nl-NL"/>
        </w:rPr>
        <w:t xml:space="preserve">the </w:t>
      </w:r>
      <w:r w:rsidRPr="003239D4">
        <w:rPr>
          <w:rFonts w:asciiTheme="majorBidi" w:eastAsia="Times New Roman" w:hAnsiTheme="majorBidi" w:cstheme="majorBidi"/>
          <w:lang w:val="en-GB" w:eastAsia="nl-NL"/>
        </w:rPr>
        <w:t xml:space="preserve">1970s, missing </w:t>
      </w:r>
      <w:r w:rsidRPr="00A105C6">
        <w:rPr>
          <w:rFonts w:asciiTheme="majorBidi" w:eastAsia="Times New Roman" w:hAnsiTheme="majorBidi" w:cstheme="majorBidi"/>
          <w:color w:val="000000"/>
          <w:lang w:val="en-GB" w:eastAsia="nl-NL"/>
        </w:rPr>
        <w:t xml:space="preserve">data were solved by editing, whereby a missing item could be logically inferred from other data that have been observed. A framework of inference from incomplete data was only developed in 1976. </w:t>
      </w:r>
      <w:r w:rsidRPr="00EF6D04">
        <w:rPr>
          <w:rFonts w:asciiTheme="majorBidi" w:eastAsia="Times New Roman" w:hAnsiTheme="majorBidi" w:cstheme="majorBidi"/>
          <w:lang w:val="en-GB" w:eastAsia="nl-NL"/>
        </w:rPr>
        <w:t>Shortly afterward</w:t>
      </w:r>
      <w:r w:rsidR="004033B4" w:rsidRPr="00EF6D04">
        <w:rPr>
          <w:rFonts w:asciiTheme="majorBidi" w:eastAsia="Times New Roman" w:hAnsiTheme="majorBidi" w:cstheme="majorBidi"/>
          <w:lang w:val="en-GB" w:eastAsia="nl-NL"/>
        </w:rPr>
        <w:t>s</w:t>
      </w:r>
      <w:r w:rsidRPr="00EF6D04">
        <w:rPr>
          <w:rFonts w:asciiTheme="majorBidi" w:eastAsia="Times New Roman" w:hAnsiTheme="majorBidi" w:cstheme="majorBidi"/>
          <w:lang w:val="en-GB" w:eastAsia="nl-NL"/>
        </w:rPr>
        <w:t xml:space="preserve">, the Expectation </w:t>
      </w:r>
      <w:r w:rsidRPr="00A105C6">
        <w:rPr>
          <w:rFonts w:asciiTheme="majorBidi" w:eastAsia="Times New Roman" w:hAnsiTheme="majorBidi" w:cstheme="majorBidi"/>
          <w:color w:val="000000"/>
          <w:lang w:val="en-GB" w:eastAsia="nl-NL"/>
        </w:rPr>
        <w:t xml:space="preserve">maximization (EM) algorithm led to the use of Maximum Likelihood (ML) techniques in managing the missing data problem. After a decade, </w:t>
      </w:r>
      <w:proofErr w:type="gramStart"/>
      <w:r w:rsidRPr="00A105C6">
        <w:rPr>
          <w:rFonts w:asciiTheme="majorBidi" w:eastAsia="Times New Roman" w:hAnsiTheme="majorBidi" w:cstheme="majorBidi"/>
          <w:color w:val="000000"/>
          <w:lang w:val="en-GB" w:eastAsia="nl-NL"/>
        </w:rPr>
        <w:t>Little</w:t>
      </w:r>
      <w:proofErr w:type="gramEnd"/>
      <w:r w:rsidRPr="00A105C6">
        <w:rPr>
          <w:rFonts w:asciiTheme="majorBidi" w:eastAsia="Times New Roman" w:hAnsiTheme="majorBidi" w:cstheme="majorBidi"/>
          <w:color w:val="000000"/>
          <w:lang w:val="en-GB" w:eastAsia="nl-NL"/>
        </w:rPr>
        <w:t xml:space="preserve"> and Rubin (1987) and Rubin (1987), documented the shortcomings of case deletion and single imputations and introduced Multiple Imputations</w:t>
      </w:r>
      <w:r w:rsidR="00BD0D31" w:rsidRPr="00A105C6">
        <w:rPr>
          <w:rFonts w:asciiTheme="majorBidi" w:eastAsia="Times New Roman" w:hAnsiTheme="majorBidi" w:cstheme="majorBidi"/>
          <w:color w:val="000000"/>
          <w:lang w:val="en-GB" w:eastAsia="nl-NL"/>
        </w:rPr>
        <w:t xml:space="preserve"> (Graham &amp; Schafer, 2002)</w:t>
      </w:r>
      <w:r w:rsidRPr="00A105C6">
        <w:rPr>
          <w:rFonts w:asciiTheme="majorBidi" w:eastAsia="Times New Roman" w:hAnsiTheme="majorBidi" w:cstheme="majorBidi"/>
          <w:color w:val="000000"/>
          <w:lang w:val="en-GB" w:eastAsia="nl-NL"/>
        </w:rPr>
        <w:t xml:space="preserve">. </w:t>
      </w:r>
    </w:p>
    <w:p w14:paraId="5D4DE467" w14:textId="104021C2" w:rsidR="00EF0495" w:rsidRPr="00A105C6" w:rsidRDefault="00EF0495" w:rsidP="00421090">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ab/>
      </w:r>
    </w:p>
    <w:p w14:paraId="075BB6E5" w14:textId="1937F980" w:rsidR="00EF0495" w:rsidRPr="00A105C6" w:rsidRDefault="00EF0495" w:rsidP="00EF0495">
      <w:pPr>
        <w:spacing w:after="0" w:line="360" w:lineRule="auto"/>
        <w:ind w:left="720"/>
        <w:jc w:val="both"/>
        <w:rPr>
          <w:rFonts w:asciiTheme="majorBidi" w:eastAsia="Times New Roman" w:hAnsiTheme="majorBidi" w:cstheme="majorBidi"/>
          <w:b/>
          <w:bCs/>
          <w:color w:val="000000"/>
          <w:lang w:val="en-GB" w:eastAsia="nl-NL"/>
        </w:rPr>
      </w:pPr>
      <w:commentRangeStart w:id="0"/>
      <w:r w:rsidRPr="00A105C6">
        <w:rPr>
          <w:rFonts w:asciiTheme="majorBidi" w:eastAsia="Times New Roman" w:hAnsiTheme="majorBidi" w:cstheme="majorBidi"/>
          <w:b/>
          <w:bCs/>
          <w:color w:val="000000"/>
          <w:lang w:val="en-GB" w:eastAsia="nl-NL"/>
        </w:rPr>
        <w:t xml:space="preserve">Definition 3 </w:t>
      </w:r>
      <w:r w:rsidRPr="00A105C6">
        <w:rPr>
          <w:rFonts w:asciiTheme="majorBidi" w:eastAsia="Times New Roman" w:hAnsiTheme="majorBidi" w:cstheme="majorBidi"/>
          <w:color w:val="000000"/>
          <w:lang w:val="en-GB" w:eastAsia="nl-NL"/>
        </w:rPr>
        <w:t xml:space="preserve">(traditional methods): </w:t>
      </w:r>
      <w:r w:rsidRPr="00A105C6">
        <w:rPr>
          <w:rFonts w:asciiTheme="majorBidi" w:eastAsia="Times New Roman" w:hAnsiTheme="majorBidi" w:cstheme="majorBidi"/>
          <w:i/>
          <w:iCs/>
          <w:color w:val="000000"/>
          <w:lang w:val="en-GB" w:eastAsia="nl-NL"/>
        </w:rPr>
        <w:t>missing data imputation methods which do not include machine learning algorithms</w:t>
      </w:r>
      <w:r w:rsidR="004033B4" w:rsidRPr="00A105C6">
        <w:rPr>
          <w:rFonts w:asciiTheme="majorBidi" w:eastAsia="Times New Roman" w:hAnsiTheme="majorBidi" w:cstheme="majorBidi"/>
          <w:i/>
          <w:iCs/>
          <w:color w:val="000000"/>
          <w:lang w:val="en-GB" w:eastAsia="nl-NL"/>
        </w:rPr>
        <w:t>.</w:t>
      </w:r>
      <w:commentRangeEnd w:id="0"/>
      <w:r w:rsidR="00835BAC">
        <w:rPr>
          <w:rStyle w:val="Verwijzingopmerking"/>
        </w:rPr>
        <w:commentReference w:id="0"/>
      </w:r>
    </w:p>
    <w:p w14:paraId="755B4F85" w14:textId="77777777" w:rsidR="00974577" w:rsidRPr="00A105C6" w:rsidRDefault="00974577" w:rsidP="00974577">
      <w:pPr>
        <w:pStyle w:val="Geenafstand"/>
        <w:rPr>
          <w:rFonts w:asciiTheme="majorBidi" w:hAnsiTheme="majorBidi" w:cstheme="majorBidi"/>
          <w:lang w:val="en-GB" w:eastAsia="nl-NL"/>
        </w:rPr>
      </w:pPr>
    </w:p>
    <w:p w14:paraId="2CE3228C" w14:textId="2B29B0D1" w:rsidR="00F91636" w:rsidRPr="00A105C6" w:rsidRDefault="00EF6D04" w:rsidP="00774972">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From the year 1995 until</w:t>
      </w:r>
      <w:r w:rsidR="00421090" w:rsidRPr="00A105C6">
        <w:rPr>
          <w:rFonts w:asciiTheme="majorBidi" w:eastAsia="Times New Roman" w:hAnsiTheme="majorBidi" w:cstheme="majorBidi"/>
          <w:color w:val="000000"/>
          <w:lang w:val="en-GB" w:eastAsia="nl-NL"/>
        </w:rPr>
        <w:t xml:space="preserve"> today, there have been many techniques developed for solving the missing data problem in different applications (</w:t>
      </w:r>
      <w:proofErr w:type="spellStart"/>
      <w:r w:rsidR="00421090" w:rsidRPr="00A105C6">
        <w:rPr>
          <w:rFonts w:asciiTheme="majorBidi" w:eastAsia="Times New Roman" w:hAnsiTheme="majorBidi" w:cstheme="majorBidi"/>
          <w:color w:val="000000"/>
          <w:lang w:val="en-GB" w:eastAsia="nl-NL"/>
        </w:rPr>
        <w:t>Marwala</w:t>
      </w:r>
      <w:proofErr w:type="spellEnd"/>
      <w:r w:rsidR="00421090" w:rsidRPr="00A105C6">
        <w:rPr>
          <w:rFonts w:asciiTheme="majorBidi" w:eastAsia="Times New Roman" w:hAnsiTheme="majorBidi" w:cstheme="majorBidi"/>
          <w:color w:val="000000"/>
          <w:lang w:val="en-GB" w:eastAsia="nl-NL"/>
        </w:rPr>
        <w:t xml:space="preserve"> &amp; </w:t>
      </w:r>
      <w:proofErr w:type="spellStart"/>
      <w:r w:rsidR="00421090" w:rsidRPr="00A105C6">
        <w:rPr>
          <w:rFonts w:asciiTheme="majorBidi" w:eastAsia="Times New Roman" w:hAnsiTheme="majorBidi" w:cstheme="majorBidi"/>
          <w:color w:val="000000"/>
          <w:lang w:val="en-GB" w:eastAsia="nl-NL"/>
        </w:rPr>
        <w:t>Nelwamondo</w:t>
      </w:r>
      <w:proofErr w:type="spellEnd"/>
      <w:r w:rsidR="00421090" w:rsidRPr="00A105C6">
        <w:rPr>
          <w:rFonts w:asciiTheme="majorBidi" w:eastAsia="Times New Roman" w:hAnsiTheme="majorBidi" w:cstheme="majorBidi"/>
          <w:color w:val="000000"/>
          <w:lang w:val="en-GB" w:eastAsia="nl-NL"/>
        </w:rPr>
        <w:t xml:space="preserve">, 2008); the methods that are most commonly referred to, concerning item non-response, are the methods </w:t>
      </w:r>
      <w:r w:rsidR="00DC1F63">
        <w:rPr>
          <w:rFonts w:asciiTheme="majorBidi" w:eastAsia="Times New Roman" w:hAnsiTheme="majorBidi" w:cstheme="majorBidi"/>
          <w:color w:val="000000"/>
          <w:lang w:val="en-GB" w:eastAsia="nl-NL"/>
        </w:rPr>
        <w:t>documented in</w:t>
      </w:r>
      <w:r w:rsidR="00DC1F63" w:rsidRPr="00A105C6">
        <w:rPr>
          <w:rFonts w:asciiTheme="majorBidi" w:eastAsia="Times New Roman" w:hAnsiTheme="majorBidi" w:cstheme="majorBidi"/>
          <w:color w:val="000000"/>
          <w:lang w:val="en-GB" w:eastAsia="nl-NL"/>
        </w:rPr>
        <w:t xml:space="preserve"> </w:t>
      </w:r>
      <w:proofErr w:type="spellStart"/>
      <w:r w:rsidR="00421090" w:rsidRPr="00A105C6">
        <w:rPr>
          <w:rFonts w:asciiTheme="majorBidi" w:eastAsia="Times New Roman" w:hAnsiTheme="majorBidi" w:cstheme="majorBidi"/>
          <w:color w:val="000000"/>
          <w:lang w:val="en-GB" w:eastAsia="nl-NL"/>
        </w:rPr>
        <w:t>Kalton</w:t>
      </w:r>
      <w:proofErr w:type="spellEnd"/>
      <w:r w:rsidR="00421090" w:rsidRPr="00A105C6">
        <w:rPr>
          <w:rFonts w:asciiTheme="majorBidi" w:eastAsia="Times New Roman" w:hAnsiTheme="majorBidi" w:cstheme="majorBidi"/>
          <w:color w:val="000000"/>
          <w:lang w:val="en-GB" w:eastAsia="nl-NL"/>
        </w:rPr>
        <w:t xml:space="preserve"> and </w:t>
      </w:r>
      <w:proofErr w:type="spellStart"/>
      <w:r w:rsidR="00421090" w:rsidRPr="00A105C6">
        <w:rPr>
          <w:rFonts w:asciiTheme="majorBidi" w:eastAsia="Times New Roman" w:hAnsiTheme="majorBidi" w:cstheme="majorBidi"/>
          <w:color w:val="000000"/>
          <w:lang w:val="en-GB" w:eastAsia="nl-NL"/>
        </w:rPr>
        <w:t>Kasprzyk</w:t>
      </w:r>
      <w:proofErr w:type="spellEnd"/>
      <w:r w:rsidR="00421090" w:rsidRPr="00A105C6">
        <w:rPr>
          <w:rFonts w:asciiTheme="majorBidi" w:eastAsia="Times New Roman" w:hAnsiTheme="majorBidi" w:cstheme="majorBidi"/>
          <w:color w:val="000000"/>
          <w:lang w:val="en-GB" w:eastAsia="nl-NL"/>
        </w:rPr>
        <w:t xml:space="preserve"> (1986), Rubin (1987), </w:t>
      </w:r>
      <w:proofErr w:type="spellStart"/>
      <w:r w:rsidR="00421090" w:rsidRPr="00A105C6">
        <w:rPr>
          <w:rFonts w:asciiTheme="majorBidi" w:eastAsia="Times New Roman" w:hAnsiTheme="majorBidi" w:cstheme="majorBidi"/>
          <w:color w:val="000000"/>
          <w:lang w:val="en-GB" w:eastAsia="nl-NL"/>
        </w:rPr>
        <w:t>Kovar</w:t>
      </w:r>
      <w:proofErr w:type="spellEnd"/>
      <w:r w:rsidR="00421090" w:rsidRPr="00A105C6">
        <w:rPr>
          <w:rFonts w:asciiTheme="majorBidi" w:eastAsia="Times New Roman" w:hAnsiTheme="majorBidi" w:cstheme="majorBidi"/>
          <w:color w:val="000000"/>
          <w:lang w:val="en-GB" w:eastAsia="nl-NL"/>
        </w:rPr>
        <w:t xml:space="preserve"> and </w:t>
      </w:r>
      <w:proofErr w:type="spellStart"/>
      <w:r w:rsidR="00421090" w:rsidRPr="00A105C6">
        <w:rPr>
          <w:rFonts w:asciiTheme="majorBidi" w:eastAsia="Times New Roman" w:hAnsiTheme="majorBidi" w:cstheme="majorBidi"/>
          <w:color w:val="000000"/>
          <w:lang w:val="en-GB" w:eastAsia="nl-NL"/>
        </w:rPr>
        <w:t>Whitridge</w:t>
      </w:r>
      <w:proofErr w:type="spellEnd"/>
      <w:r w:rsidR="00421090" w:rsidRPr="00A105C6">
        <w:rPr>
          <w:rFonts w:asciiTheme="majorBidi" w:eastAsia="Times New Roman" w:hAnsiTheme="majorBidi" w:cstheme="majorBidi"/>
          <w:color w:val="000000"/>
          <w:lang w:val="en-GB" w:eastAsia="nl-NL"/>
        </w:rPr>
        <w:t xml:space="preserve"> (1995), Schafer (1997), Little and Rubin (2002), Longford (2006), </w:t>
      </w:r>
      <w:proofErr w:type="spellStart"/>
      <w:r w:rsidR="00421090" w:rsidRPr="00A105C6">
        <w:rPr>
          <w:rFonts w:asciiTheme="majorBidi" w:eastAsia="Times New Roman" w:hAnsiTheme="majorBidi" w:cstheme="majorBidi"/>
          <w:color w:val="000000"/>
          <w:lang w:val="en-GB" w:eastAsia="nl-NL"/>
        </w:rPr>
        <w:t>Andridge</w:t>
      </w:r>
      <w:proofErr w:type="spellEnd"/>
      <w:r w:rsidR="00421090" w:rsidRPr="00A105C6">
        <w:rPr>
          <w:rFonts w:asciiTheme="majorBidi" w:eastAsia="Times New Roman" w:hAnsiTheme="majorBidi" w:cstheme="majorBidi"/>
          <w:color w:val="000000"/>
          <w:lang w:val="en-GB" w:eastAsia="nl-NL"/>
        </w:rPr>
        <w:t xml:space="preserve"> and Little (2010), </w:t>
      </w:r>
      <w:r w:rsidR="00974577" w:rsidRPr="00A105C6">
        <w:rPr>
          <w:rFonts w:asciiTheme="majorBidi" w:eastAsia="Times New Roman" w:hAnsiTheme="majorBidi" w:cstheme="majorBidi"/>
          <w:color w:val="000000"/>
          <w:lang w:val="en-GB" w:eastAsia="nl-NL"/>
        </w:rPr>
        <w:t>D</w:t>
      </w:r>
      <w:r w:rsidR="00421090" w:rsidRPr="00A105C6">
        <w:rPr>
          <w:rFonts w:asciiTheme="majorBidi" w:eastAsia="Times New Roman" w:hAnsiTheme="majorBidi" w:cstheme="majorBidi"/>
          <w:color w:val="000000"/>
          <w:lang w:val="en-GB" w:eastAsia="nl-NL"/>
        </w:rPr>
        <w:t xml:space="preserve">e Waal, </w:t>
      </w:r>
      <w:proofErr w:type="spellStart"/>
      <w:r w:rsidR="00421090" w:rsidRPr="00A105C6">
        <w:rPr>
          <w:rFonts w:asciiTheme="majorBidi" w:eastAsia="Times New Roman" w:hAnsiTheme="majorBidi" w:cstheme="majorBidi"/>
          <w:color w:val="000000"/>
          <w:lang w:val="en-GB" w:eastAsia="nl-NL"/>
        </w:rPr>
        <w:t>Pannekoek</w:t>
      </w:r>
      <w:proofErr w:type="spellEnd"/>
      <w:r w:rsidR="00421090" w:rsidRPr="00A105C6">
        <w:rPr>
          <w:rFonts w:asciiTheme="majorBidi" w:eastAsia="Times New Roman" w:hAnsiTheme="majorBidi" w:cstheme="majorBidi"/>
          <w:color w:val="000000"/>
          <w:lang w:val="en-GB" w:eastAsia="nl-NL"/>
        </w:rPr>
        <w:t xml:space="preserve"> and </w:t>
      </w:r>
      <w:proofErr w:type="spellStart"/>
      <w:r w:rsidR="00421090" w:rsidRPr="00A105C6">
        <w:rPr>
          <w:rFonts w:asciiTheme="majorBidi" w:eastAsia="Times New Roman" w:hAnsiTheme="majorBidi" w:cstheme="majorBidi"/>
          <w:color w:val="000000"/>
          <w:lang w:val="en-GB" w:eastAsia="nl-NL"/>
        </w:rPr>
        <w:t>Scholtus</w:t>
      </w:r>
      <w:proofErr w:type="spellEnd"/>
      <w:r w:rsidR="00421090" w:rsidRPr="00A105C6">
        <w:rPr>
          <w:rFonts w:asciiTheme="majorBidi" w:eastAsia="Times New Roman" w:hAnsiTheme="majorBidi" w:cstheme="majorBidi"/>
          <w:color w:val="000000"/>
          <w:lang w:val="en-GB" w:eastAsia="nl-NL"/>
        </w:rPr>
        <w:t xml:space="preserve"> (2011) and </w:t>
      </w:r>
      <w:r w:rsidR="00974577" w:rsidRPr="00A105C6">
        <w:rPr>
          <w:rFonts w:asciiTheme="majorBidi" w:eastAsia="Times New Roman" w:hAnsiTheme="majorBidi" w:cstheme="majorBidi"/>
          <w:color w:val="000000"/>
          <w:lang w:val="en-GB" w:eastAsia="nl-NL"/>
        </w:rPr>
        <w:t>V</w:t>
      </w:r>
      <w:r w:rsidR="00421090" w:rsidRPr="00A105C6">
        <w:rPr>
          <w:rFonts w:asciiTheme="majorBidi" w:eastAsia="Times New Roman" w:hAnsiTheme="majorBidi" w:cstheme="majorBidi"/>
          <w:color w:val="000000"/>
          <w:lang w:val="en-GB" w:eastAsia="nl-NL"/>
        </w:rPr>
        <w:t xml:space="preserve">an </w:t>
      </w:r>
      <w:proofErr w:type="spellStart"/>
      <w:r w:rsidR="00421090" w:rsidRPr="00A105C6">
        <w:rPr>
          <w:rFonts w:asciiTheme="majorBidi" w:eastAsia="Times New Roman" w:hAnsiTheme="majorBidi" w:cstheme="majorBidi"/>
          <w:color w:val="000000"/>
          <w:lang w:val="en-GB" w:eastAsia="nl-NL"/>
        </w:rPr>
        <w:t>Buuren</w:t>
      </w:r>
      <w:proofErr w:type="spellEnd"/>
      <w:r w:rsidR="00421090" w:rsidRPr="00A105C6">
        <w:rPr>
          <w:rFonts w:asciiTheme="majorBidi" w:eastAsia="Times New Roman" w:hAnsiTheme="majorBidi" w:cstheme="majorBidi"/>
          <w:color w:val="000000"/>
          <w:lang w:val="en-GB" w:eastAsia="nl-NL"/>
        </w:rPr>
        <w:t xml:space="preserve"> (2012). These </w:t>
      </w:r>
      <w:r w:rsidR="00421090" w:rsidRPr="00A105C6">
        <w:rPr>
          <w:rFonts w:asciiTheme="majorBidi" w:eastAsia="Times New Roman" w:hAnsiTheme="majorBidi" w:cstheme="majorBidi"/>
          <w:color w:val="000000"/>
          <w:lang w:val="en-GB" w:eastAsia="nl-NL"/>
        </w:rPr>
        <w:lastRenderedPageBreak/>
        <w:t xml:space="preserve">studies contain different </w:t>
      </w:r>
      <w:r w:rsidR="00774972">
        <w:rPr>
          <w:rFonts w:asciiTheme="majorBidi" w:eastAsia="Times New Roman" w:hAnsiTheme="majorBidi" w:cstheme="majorBidi"/>
          <w:color w:val="000000"/>
          <w:lang w:val="en-GB" w:eastAsia="nl-NL"/>
        </w:rPr>
        <w:t>traditional</w:t>
      </w:r>
      <w:r w:rsidR="00421090" w:rsidRPr="00A105C6">
        <w:rPr>
          <w:rFonts w:asciiTheme="majorBidi" w:eastAsia="Times New Roman" w:hAnsiTheme="majorBidi" w:cstheme="majorBidi"/>
          <w:color w:val="000000"/>
          <w:lang w:val="en-GB" w:eastAsia="nl-NL"/>
        </w:rPr>
        <w:t xml:space="preserve"> imputation methods, from which hot deck donor imputation, multiple imputation and the Maximum Likelihood method stand-out the most. </w:t>
      </w:r>
    </w:p>
    <w:p w14:paraId="1E6A2CE6" w14:textId="77777777" w:rsidR="00974577" w:rsidRPr="00A105C6" w:rsidRDefault="00974577" w:rsidP="00974577">
      <w:pPr>
        <w:pStyle w:val="Geenafstand"/>
        <w:rPr>
          <w:rFonts w:asciiTheme="majorBidi" w:hAnsiTheme="majorBidi" w:cstheme="majorBidi"/>
          <w:lang w:val="en-GB" w:eastAsia="nl-NL"/>
        </w:rPr>
      </w:pPr>
    </w:p>
    <w:p w14:paraId="32EF28B1" w14:textId="394D879D" w:rsidR="00421090" w:rsidRPr="00A105C6" w:rsidRDefault="00421090" w:rsidP="00421090">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Because of the advancements in computational techniques, research has been conducted to try reconstitute the most probable values through processes and to determine new approaches to approximating missing variables, such as with computational intelligence and machine learning methods. It would be extremely valuable to extend data-driven computational techniques to yield a series of plausible values</w:t>
      </w:r>
      <w:r w:rsidR="00FB3AEF">
        <w:rPr>
          <w:rFonts w:asciiTheme="majorBidi" w:eastAsia="Times New Roman" w:hAnsiTheme="majorBidi" w:cstheme="majorBidi"/>
          <w:color w:val="000000"/>
          <w:lang w:val="en-GB" w:eastAsia="nl-NL"/>
        </w:rPr>
        <w:t xml:space="preserve"> (Van </w:t>
      </w:r>
      <w:proofErr w:type="spellStart"/>
      <w:r w:rsidR="00FB3AEF">
        <w:rPr>
          <w:rFonts w:asciiTheme="majorBidi" w:eastAsia="Times New Roman" w:hAnsiTheme="majorBidi" w:cstheme="majorBidi"/>
          <w:color w:val="000000"/>
          <w:lang w:val="en-GB" w:eastAsia="nl-NL"/>
        </w:rPr>
        <w:t>Buuren</w:t>
      </w:r>
      <w:proofErr w:type="spellEnd"/>
      <w:r w:rsidR="00FB3AEF">
        <w:rPr>
          <w:rFonts w:asciiTheme="majorBidi" w:eastAsia="Times New Roman" w:hAnsiTheme="majorBidi" w:cstheme="majorBidi"/>
          <w:color w:val="000000"/>
          <w:lang w:val="en-GB" w:eastAsia="nl-NL"/>
        </w:rPr>
        <w:t>, 2012)</w:t>
      </w:r>
      <w:r w:rsidRPr="00A105C6">
        <w:rPr>
          <w:rFonts w:asciiTheme="majorBidi" w:eastAsia="Times New Roman" w:hAnsiTheme="majorBidi" w:cstheme="majorBidi"/>
          <w:color w:val="000000"/>
          <w:lang w:val="en-GB" w:eastAsia="nl-NL"/>
        </w:rPr>
        <w:t xml:space="preserve">. </w:t>
      </w:r>
    </w:p>
    <w:p w14:paraId="28143388" w14:textId="77777777" w:rsidR="00C42504" w:rsidRPr="00A105C6" w:rsidRDefault="00C42504" w:rsidP="003B40E4">
      <w:pPr>
        <w:pStyle w:val="Geenafstand"/>
        <w:rPr>
          <w:rFonts w:asciiTheme="majorBidi" w:hAnsiTheme="majorBidi" w:cstheme="majorBidi"/>
          <w:lang w:val="en-GB" w:eastAsia="nl-NL"/>
        </w:rPr>
      </w:pPr>
    </w:p>
    <w:p w14:paraId="45A1766A" w14:textId="72C50821" w:rsidR="00B256B3" w:rsidRPr="00A105C6" w:rsidRDefault="00A105C6" w:rsidP="00FB3AEF">
      <w:pPr>
        <w:pStyle w:val="Lijstalinea"/>
        <w:numPr>
          <w:ilvl w:val="1"/>
          <w:numId w:val="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 xml:space="preserve"> </w:t>
      </w:r>
      <w:r w:rsidR="00FB3AEF">
        <w:rPr>
          <w:rFonts w:asciiTheme="majorBidi" w:eastAsia="Times New Roman" w:hAnsiTheme="majorBidi" w:cstheme="majorBidi"/>
          <w:b/>
          <w:bCs/>
          <w:color w:val="000000"/>
          <w:lang w:val="en-GB" w:eastAsia="nl-NL"/>
        </w:rPr>
        <w:t>Data i</w:t>
      </w:r>
      <w:r w:rsidR="00B256B3" w:rsidRPr="00A105C6">
        <w:rPr>
          <w:rFonts w:asciiTheme="majorBidi" w:eastAsia="Times New Roman" w:hAnsiTheme="majorBidi" w:cstheme="majorBidi"/>
          <w:b/>
          <w:bCs/>
          <w:color w:val="000000"/>
          <w:lang w:val="en-GB" w:eastAsia="nl-NL"/>
        </w:rPr>
        <w:t>mputation us</w:t>
      </w:r>
      <w:r w:rsidR="002020DF" w:rsidRPr="00A105C6">
        <w:rPr>
          <w:rFonts w:asciiTheme="majorBidi" w:eastAsia="Times New Roman" w:hAnsiTheme="majorBidi" w:cstheme="majorBidi"/>
          <w:b/>
          <w:bCs/>
          <w:color w:val="000000"/>
          <w:lang w:val="en-GB" w:eastAsia="nl-NL"/>
        </w:rPr>
        <w:t xml:space="preserve">ing </w:t>
      </w:r>
      <w:r w:rsidR="00FB3AEF">
        <w:rPr>
          <w:rFonts w:asciiTheme="majorBidi" w:eastAsia="Times New Roman" w:hAnsiTheme="majorBidi" w:cstheme="majorBidi"/>
          <w:b/>
          <w:bCs/>
          <w:color w:val="000000"/>
          <w:lang w:val="en-GB" w:eastAsia="nl-NL"/>
        </w:rPr>
        <w:t>advanced methods</w:t>
      </w:r>
      <w:r w:rsidR="002020DF" w:rsidRPr="00A105C6">
        <w:rPr>
          <w:rFonts w:asciiTheme="majorBidi" w:eastAsia="Times New Roman" w:hAnsiTheme="majorBidi" w:cstheme="majorBidi"/>
          <w:b/>
          <w:bCs/>
          <w:color w:val="000000"/>
          <w:lang w:val="en-GB" w:eastAsia="nl-NL"/>
        </w:rPr>
        <w:t xml:space="preserve"> </w:t>
      </w:r>
    </w:p>
    <w:p w14:paraId="2DE1900B" w14:textId="64B4C96A" w:rsidR="00FB3AEF" w:rsidRDefault="00421090" w:rsidP="004033B4">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Machine learning is a field of study that gives computers the ability to learn without being explicitly programmed (Samuel, 1959). These techniques are designed to find models that best fit data, except that these machine learning models are no longer restricted to probabilistic ones. Therefore, an advantage of machine learning techniques over statistical ones is that the latter require underlying </w:t>
      </w:r>
      <w:r w:rsidR="00DC1F63">
        <w:rPr>
          <w:rFonts w:asciiTheme="majorBidi" w:eastAsia="Times New Roman" w:hAnsiTheme="majorBidi" w:cstheme="majorBidi"/>
          <w:color w:val="000000"/>
          <w:lang w:val="en-GB" w:eastAsia="nl-NL"/>
        </w:rPr>
        <w:t xml:space="preserve">explicit </w:t>
      </w:r>
      <w:r w:rsidRPr="00A105C6">
        <w:rPr>
          <w:rFonts w:asciiTheme="majorBidi" w:eastAsia="Times New Roman" w:hAnsiTheme="majorBidi" w:cstheme="majorBidi"/>
          <w:color w:val="000000"/>
          <w:lang w:val="en-GB" w:eastAsia="nl-NL"/>
        </w:rPr>
        <w:t xml:space="preserve">probabilistic models. </w:t>
      </w:r>
    </w:p>
    <w:p w14:paraId="12B541ED" w14:textId="77777777" w:rsidR="00FB3AEF" w:rsidRDefault="00FB3AEF" w:rsidP="00FB3AEF">
      <w:pPr>
        <w:pStyle w:val="Geenafstand"/>
        <w:rPr>
          <w:lang w:val="en-GB" w:eastAsia="nl-NL"/>
        </w:rPr>
      </w:pPr>
    </w:p>
    <w:p w14:paraId="274598BC" w14:textId="55008CB6" w:rsidR="00FB3AEF" w:rsidRPr="00FB3AEF" w:rsidRDefault="00FB3AEF" w:rsidP="00FB3AEF">
      <w:pPr>
        <w:spacing w:after="0" w:line="360" w:lineRule="auto"/>
        <w:ind w:left="720"/>
        <w:jc w:val="both"/>
        <w:rPr>
          <w:rFonts w:asciiTheme="majorBidi" w:eastAsia="Times New Roman" w:hAnsiTheme="majorBidi" w:cstheme="majorBidi"/>
          <w:i/>
          <w:iCs/>
          <w:color w:val="000000"/>
          <w:lang w:val="en-GB" w:eastAsia="nl-NL"/>
        </w:rPr>
      </w:pPr>
      <w:r>
        <w:rPr>
          <w:rFonts w:asciiTheme="majorBidi" w:eastAsia="Times New Roman" w:hAnsiTheme="majorBidi" w:cstheme="majorBidi"/>
          <w:b/>
          <w:bCs/>
          <w:color w:val="000000"/>
          <w:lang w:val="en-GB" w:eastAsia="nl-NL"/>
        </w:rPr>
        <w:t xml:space="preserve">Definition 4 </w:t>
      </w:r>
      <w:r>
        <w:rPr>
          <w:rFonts w:asciiTheme="majorBidi" w:eastAsia="Times New Roman" w:hAnsiTheme="majorBidi" w:cstheme="majorBidi"/>
          <w:color w:val="000000"/>
          <w:lang w:val="en-GB" w:eastAsia="nl-NL"/>
        </w:rPr>
        <w:t xml:space="preserve">(advanced methods): </w:t>
      </w:r>
      <w:r>
        <w:rPr>
          <w:rFonts w:asciiTheme="majorBidi" w:eastAsia="Times New Roman" w:hAnsiTheme="majorBidi" w:cstheme="majorBidi"/>
          <w:i/>
          <w:iCs/>
          <w:color w:val="000000"/>
          <w:lang w:val="en-GB" w:eastAsia="nl-NL"/>
        </w:rPr>
        <w:t>missing data imputation methods which are based on mac</w:t>
      </w:r>
      <w:r w:rsidR="00245CE0">
        <w:rPr>
          <w:rFonts w:asciiTheme="majorBidi" w:eastAsia="Times New Roman" w:hAnsiTheme="majorBidi" w:cstheme="majorBidi"/>
          <w:i/>
          <w:iCs/>
          <w:color w:val="000000"/>
          <w:lang w:val="en-GB" w:eastAsia="nl-NL"/>
        </w:rPr>
        <w:t xml:space="preserve">hine learning techniques. Techniques </w:t>
      </w:r>
      <w:r w:rsidR="00245CE0" w:rsidRPr="00245CE0">
        <w:rPr>
          <w:rFonts w:asciiTheme="majorBidi" w:eastAsia="Times New Roman" w:hAnsiTheme="majorBidi" w:cstheme="majorBidi"/>
          <w:i/>
          <w:color w:val="000000"/>
          <w:lang w:val="en-GB" w:eastAsia="nl-NL"/>
        </w:rPr>
        <w:t>that gives computers the ability to learn without being explicitly programmed</w:t>
      </w:r>
      <w:r w:rsidR="00245CE0">
        <w:rPr>
          <w:rFonts w:asciiTheme="majorBidi" w:eastAsia="Times New Roman" w:hAnsiTheme="majorBidi" w:cstheme="majorBidi"/>
          <w:i/>
          <w:color w:val="000000"/>
          <w:lang w:val="en-GB" w:eastAsia="nl-NL"/>
        </w:rPr>
        <w:t>.</w:t>
      </w:r>
    </w:p>
    <w:p w14:paraId="4EAEE9A1" w14:textId="77777777" w:rsidR="00FB3AEF" w:rsidRDefault="00FB3AEF" w:rsidP="00FB3AEF">
      <w:pPr>
        <w:pStyle w:val="Geenafstand"/>
        <w:rPr>
          <w:lang w:val="en-GB" w:eastAsia="nl-NL"/>
        </w:rPr>
      </w:pPr>
    </w:p>
    <w:p w14:paraId="35324451" w14:textId="0E4567B4" w:rsidR="006203BD" w:rsidRPr="00A105C6" w:rsidRDefault="00A61657" w:rsidP="00A61657">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Those</w:t>
      </w:r>
      <w:r w:rsidR="00421090" w:rsidRPr="00A105C6">
        <w:rPr>
          <w:rFonts w:asciiTheme="majorBidi" w:eastAsia="Times New Roman" w:hAnsiTheme="majorBidi" w:cstheme="majorBidi"/>
          <w:color w:val="000000"/>
          <w:lang w:val="en-GB" w:eastAsia="nl-NL"/>
        </w:rPr>
        <w:t xml:space="preserve"> classical statistical techniques are most often too stringent for the oncoming Big Data era, because data sources are increasingly complex. Machine learning provides a broader class of more flexible alternative analysis methods better suited to modern sources of data (Chu &amp; Poirier, 2015). </w:t>
      </w:r>
      <w:r w:rsidR="00235AAE" w:rsidRPr="00235AAE">
        <w:rPr>
          <w:rFonts w:asciiTheme="majorBidi" w:eastAsia="Times New Roman" w:hAnsiTheme="majorBidi" w:cstheme="majorBidi"/>
          <w:lang w:val="en-GB" w:eastAsia="nl-NL"/>
        </w:rPr>
        <w:t>Throughout t</w:t>
      </w:r>
      <w:r w:rsidR="00421090" w:rsidRPr="00235AAE">
        <w:rPr>
          <w:rFonts w:asciiTheme="majorBidi" w:eastAsia="Times New Roman" w:hAnsiTheme="majorBidi" w:cstheme="majorBidi"/>
          <w:lang w:val="en-GB" w:eastAsia="nl-NL"/>
        </w:rPr>
        <w:t xml:space="preserve">he last </w:t>
      </w:r>
      <w:r w:rsidR="00421090" w:rsidRPr="00A105C6">
        <w:rPr>
          <w:rFonts w:asciiTheme="majorBidi" w:eastAsia="Times New Roman" w:hAnsiTheme="majorBidi" w:cstheme="majorBidi"/>
          <w:color w:val="000000"/>
          <w:lang w:val="en-GB" w:eastAsia="nl-NL"/>
        </w:rPr>
        <w:t xml:space="preserve">decades, multiple machine learning methods have been explored as a method of missing value imputation. Algorithms such as, multilayer perception, self-organizing maps, decision tree and k-nearest </w:t>
      </w:r>
      <w:proofErr w:type="spellStart"/>
      <w:r w:rsidR="00421090" w:rsidRPr="00A105C6">
        <w:rPr>
          <w:rFonts w:asciiTheme="majorBidi" w:eastAsia="Times New Roman" w:hAnsiTheme="majorBidi" w:cstheme="majorBidi"/>
          <w:color w:val="000000"/>
          <w:lang w:val="en-GB" w:eastAsia="nl-NL"/>
        </w:rPr>
        <w:t>neighbors</w:t>
      </w:r>
      <w:proofErr w:type="spellEnd"/>
      <w:r w:rsidR="00421090" w:rsidRPr="00A105C6">
        <w:rPr>
          <w:rFonts w:asciiTheme="majorBidi" w:eastAsia="Times New Roman" w:hAnsiTheme="majorBidi" w:cstheme="majorBidi"/>
          <w:color w:val="000000"/>
          <w:lang w:val="en-GB" w:eastAsia="nl-NL"/>
        </w:rPr>
        <w:t xml:space="preserve"> were used as missing value imputation methods in different domains. These machine learning methods have been found to perform better than the traditional statistical methods (Rahman &amp; Davis, 2013; </w:t>
      </w:r>
      <w:proofErr w:type="spellStart"/>
      <w:r w:rsidR="00421090" w:rsidRPr="00A105C6">
        <w:rPr>
          <w:rFonts w:asciiTheme="majorBidi" w:eastAsia="Times New Roman" w:hAnsiTheme="majorBidi" w:cstheme="majorBidi"/>
          <w:color w:val="000000"/>
          <w:lang w:val="en-GB" w:eastAsia="nl-NL"/>
        </w:rPr>
        <w:t>Marwala</w:t>
      </w:r>
      <w:proofErr w:type="spellEnd"/>
      <w:r w:rsidR="00421090" w:rsidRPr="00A105C6">
        <w:rPr>
          <w:rFonts w:asciiTheme="majorBidi" w:eastAsia="Times New Roman" w:hAnsiTheme="majorBidi" w:cstheme="majorBidi"/>
          <w:color w:val="000000"/>
          <w:lang w:val="en-GB" w:eastAsia="nl-NL"/>
        </w:rPr>
        <w:t>, 200</w:t>
      </w:r>
      <w:r>
        <w:rPr>
          <w:rFonts w:asciiTheme="majorBidi" w:eastAsia="Times New Roman" w:hAnsiTheme="majorBidi" w:cstheme="majorBidi"/>
          <w:color w:val="000000"/>
          <w:lang w:val="en-GB" w:eastAsia="nl-NL"/>
        </w:rPr>
        <w:t>9</w:t>
      </w:r>
      <w:r w:rsidR="00421090" w:rsidRPr="00A105C6">
        <w:rPr>
          <w:rFonts w:asciiTheme="majorBidi" w:eastAsia="Times New Roman" w:hAnsiTheme="majorBidi" w:cstheme="majorBidi"/>
          <w:color w:val="000000"/>
          <w:lang w:val="en-GB" w:eastAsia="nl-NL"/>
        </w:rPr>
        <w:t xml:space="preserve">; </w:t>
      </w:r>
      <w:proofErr w:type="spellStart"/>
      <w:r w:rsidR="00421090" w:rsidRPr="00A105C6">
        <w:rPr>
          <w:rFonts w:asciiTheme="majorBidi" w:eastAsia="Times New Roman" w:hAnsiTheme="majorBidi" w:cstheme="majorBidi"/>
          <w:color w:val="000000"/>
          <w:lang w:val="en-GB" w:eastAsia="nl-NL"/>
        </w:rPr>
        <w:t>Cubiles</w:t>
      </w:r>
      <w:proofErr w:type="spellEnd"/>
      <w:r w:rsidR="00421090" w:rsidRPr="00A105C6">
        <w:rPr>
          <w:rFonts w:asciiTheme="majorBidi" w:eastAsia="Times New Roman" w:hAnsiTheme="majorBidi" w:cstheme="majorBidi"/>
          <w:color w:val="000000"/>
          <w:lang w:val="en-GB" w:eastAsia="nl-NL"/>
        </w:rPr>
        <w:t xml:space="preserve">-de-la-Vega, </w:t>
      </w:r>
      <w:proofErr w:type="spellStart"/>
      <w:r w:rsidR="00421090" w:rsidRPr="00A105C6">
        <w:rPr>
          <w:rFonts w:asciiTheme="majorBidi" w:eastAsia="Times New Roman" w:hAnsiTheme="majorBidi" w:cstheme="majorBidi"/>
          <w:color w:val="000000"/>
          <w:lang w:val="en-GB" w:eastAsia="nl-NL"/>
        </w:rPr>
        <w:t>López-Coello</w:t>
      </w:r>
      <w:proofErr w:type="spellEnd"/>
      <w:r w:rsidR="00421090" w:rsidRPr="00A105C6">
        <w:rPr>
          <w:rFonts w:asciiTheme="majorBidi" w:eastAsia="Times New Roman" w:hAnsiTheme="majorBidi" w:cstheme="majorBidi"/>
          <w:color w:val="000000"/>
          <w:lang w:val="en-GB" w:eastAsia="nl-NL"/>
        </w:rPr>
        <w:t xml:space="preserve">, </w:t>
      </w:r>
      <w:proofErr w:type="spellStart"/>
      <w:r w:rsidR="00421090" w:rsidRPr="00A105C6">
        <w:rPr>
          <w:rFonts w:asciiTheme="majorBidi" w:eastAsia="Times New Roman" w:hAnsiTheme="majorBidi" w:cstheme="majorBidi"/>
          <w:color w:val="000000"/>
          <w:lang w:val="en-GB" w:eastAsia="nl-NL"/>
        </w:rPr>
        <w:t>Pino-Mejíasm</w:t>
      </w:r>
      <w:proofErr w:type="spellEnd"/>
      <w:r w:rsidR="00421090" w:rsidRPr="00A105C6">
        <w:rPr>
          <w:rFonts w:asciiTheme="majorBidi" w:eastAsia="Times New Roman" w:hAnsiTheme="majorBidi" w:cstheme="majorBidi"/>
          <w:color w:val="000000"/>
          <w:lang w:val="en-GB" w:eastAsia="nl-NL"/>
        </w:rPr>
        <w:t xml:space="preserve"> &amp; Silva-</w:t>
      </w:r>
      <w:proofErr w:type="spellStart"/>
      <w:r w:rsidR="00421090" w:rsidRPr="00A105C6">
        <w:rPr>
          <w:rFonts w:asciiTheme="majorBidi" w:eastAsia="Times New Roman" w:hAnsiTheme="majorBidi" w:cstheme="majorBidi"/>
          <w:color w:val="000000"/>
          <w:lang w:val="en-GB" w:eastAsia="nl-NL"/>
        </w:rPr>
        <w:t>Ramírez</w:t>
      </w:r>
      <w:proofErr w:type="spellEnd"/>
      <w:r w:rsidR="00421090" w:rsidRPr="00A105C6">
        <w:rPr>
          <w:rFonts w:asciiTheme="majorBidi" w:eastAsia="Times New Roman" w:hAnsiTheme="majorBidi" w:cstheme="majorBidi"/>
          <w:color w:val="000000"/>
          <w:lang w:val="en-GB" w:eastAsia="nl-NL"/>
        </w:rPr>
        <w:t xml:space="preserve">, 2011). </w:t>
      </w:r>
    </w:p>
    <w:p w14:paraId="5CE7C717" w14:textId="77777777" w:rsidR="00421090" w:rsidRPr="00A105C6" w:rsidRDefault="00421090" w:rsidP="003B40E4">
      <w:pPr>
        <w:pStyle w:val="Geenafstand"/>
        <w:rPr>
          <w:rFonts w:asciiTheme="majorBidi" w:hAnsiTheme="majorBidi" w:cstheme="majorBidi"/>
          <w:lang w:val="en-GB" w:eastAsia="nl-NL"/>
        </w:rPr>
      </w:pPr>
    </w:p>
    <w:p w14:paraId="2A09A939" w14:textId="79C64591" w:rsidR="00C42504" w:rsidRPr="00A105C6" w:rsidRDefault="00C42504" w:rsidP="00C42504">
      <w:pPr>
        <w:pStyle w:val="Lijstalinea"/>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Data imputation at Statistics Netherlands </w:t>
      </w:r>
    </w:p>
    <w:p w14:paraId="01D24AAD" w14:textId="06E0A9F7" w:rsidR="00833455" w:rsidRDefault="00F03E03" w:rsidP="00833455">
      <w:pPr>
        <w:spacing w:after="0" w:line="360" w:lineRule="auto"/>
        <w:jc w:val="both"/>
        <w:rPr>
          <w:rFonts w:asciiTheme="majorBidi" w:hAnsiTheme="majorBidi" w:cstheme="majorBidi"/>
          <w:lang w:val="en-GB" w:eastAsia="nl-NL"/>
        </w:rPr>
      </w:pPr>
      <w:r w:rsidRPr="00A105C6">
        <w:rPr>
          <w:rFonts w:asciiTheme="majorBidi" w:eastAsia="Times New Roman" w:hAnsiTheme="majorBidi" w:cstheme="majorBidi"/>
          <w:color w:val="000000"/>
          <w:lang w:val="en-GB" w:eastAsia="nl-NL"/>
        </w:rPr>
        <w:t xml:space="preserve">By means of this case study, the thesis will focus on data that are produced </w:t>
      </w:r>
      <w:r w:rsidR="00B256B3" w:rsidRPr="00A105C6">
        <w:rPr>
          <w:rFonts w:asciiTheme="majorBidi" w:eastAsia="Times New Roman" w:hAnsiTheme="majorBidi" w:cstheme="majorBidi"/>
          <w:color w:val="000000"/>
          <w:lang w:val="en-GB" w:eastAsia="nl-NL"/>
        </w:rPr>
        <w:t xml:space="preserve">and collected </w:t>
      </w:r>
      <w:r w:rsidRPr="00A105C6">
        <w:rPr>
          <w:rFonts w:asciiTheme="majorBidi" w:eastAsia="Times New Roman" w:hAnsiTheme="majorBidi" w:cstheme="majorBidi"/>
          <w:color w:val="000000"/>
          <w:lang w:val="en-GB" w:eastAsia="nl-NL"/>
        </w:rPr>
        <w:t xml:space="preserve">by Statistics Netherlands. </w:t>
      </w:r>
      <w:r w:rsidR="00D72228" w:rsidRPr="00A105C6">
        <w:rPr>
          <w:rFonts w:asciiTheme="majorBidi" w:hAnsiTheme="majorBidi" w:cstheme="majorBidi"/>
          <w:lang w:val="en-GB" w:eastAsia="nl-NL"/>
        </w:rPr>
        <w:t>For</w:t>
      </w:r>
      <w:r w:rsidR="003743C8" w:rsidRPr="00A105C6">
        <w:rPr>
          <w:rFonts w:asciiTheme="majorBidi" w:hAnsiTheme="majorBidi" w:cstheme="majorBidi"/>
          <w:lang w:val="en-GB" w:eastAsia="nl-NL"/>
        </w:rPr>
        <w:t xml:space="preserve"> Statistics Netherlands, and other National Statistics Institutes</w:t>
      </w:r>
      <w:r w:rsidR="00D72228" w:rsidRPr="00A105C6">
        <w:rPr>
          <w:rFonts w:asciiTheme="majorBidi" w:hAnsiTheme="majorBidi" w:cstheme="majorBidi"/>
          <w:lang w:val="en-GB" w:eastAsia="nl-NL"/>
        </w:rPr>
        <w:t xml:space="preserve"> (NSIs)</w:t>
      </w:r>
      <w:r w:rsidR="003743C8" w:rsidRPr="00A105C6">
        <w:rPr>
          <w:rFonts w:asciiTheme="majorBidi" w:hAnsiTheme="majorBidi" w:cstheme="majorBidi"/>
          <w:lang w:val="en-GB" w:eastAsia="nl-NL"/>
        </w:rPr>
        <w:t>,</w:t>
      </w:r>
      <w:r w:rsidR="00D72228" w:rsidRPr="00A105C6">
        <w:rPr>
          <w:rFonts w:asciiTheme="majorBidi" w:hAnsiTheme="majorBidi" w:cstheme="majorBidi"/>
          <w:lang w:val="en-GB" w:eastAsia="nl-NL"/>
        </w:rPr>
        <w:t xml:space="preserve"> i</w:t>
      </w:r>
      <w:r w:rsidR="008F5D6A" w:rsidRPr="00A105C6">
        <w:rPr>
          <w:rFonts w:asciiTheme="majorBidi" w:hAnsiTheme="majorBidi" w:cstheme="majorBidi"/>
          <w:lang w:val="en-GB" w:eastAsia="nl-NL"/>
        </w:rPr>
        <w:t>s</w:t>
      </w:r>
      <w:r w:rsidR="00D72228" w:rsidRPr="00A105C6">
        <w:rPr>
          <w:rFonts w:asciiTheme="majorBidi" w:hAnsiTheme="majorBidi" w:cstheme="majorBidi"/>
          <w:lang w:val="en-GB" w:eastAsia="nl-NL"/>
        </w:rPr>
        <w:t xml:space="preserve"> i</w:t>
      </w:r>
      <w:r w:rsidR="008F5D6A" w:rsidRPr="00A105C6">
        <w:rPr>
          <w:rFonts w:asciiTheme="majorBidi" w:hAnsiTheme="majorBidi" w:cstheme="majorBidi"/>
          <w:lang w:val="en-GB" w:eastAsia="nl-NL"/>
        </w:rPr>
        <w:t>t</w:t>
      </w:r>
      <w:r w:rsidR="00D72228" w:rsidRPr="00A105C6">
        <w:rPr>
          <w:rFonts w:asciiTheme="majorBidi" w:hAnsiTheme="majorBidi" w:cstheme="majorBidi"/>
          <w:lang w:val="en-GB" w:eastAsia="nl-NL"/>
        </w:rPr>
        <w:t xml:space="preserve"> an important task to provide high quality statistical information on many aspects of society, as up-to-date and accurate as possible</w:t>
      </w:r>
      <w:r w:rsidR="00B256B3" w:rsidRPr="00A105C6">
        <w:rPr>
          <w:rFonts w:asciiTheme="majorBidi" w:hAnsiTheme="majorBidi" w:cstheme="majorBidi"/>
          <w:lang w:val="en-GB" w:eastAsia="nl-NL"/>
        </w:rPr>
        <w:t xml:space="preserve"> </w:t>
      </w:r>
      <w:r w:rsidR="00B256B3" w:rsidRPr="00A105C6">
        <w:rPr>
          <w:rFonts w:asciiTheme="majorBidi" w:eastAsia="Times New Roman" w:hAnsiTheme="majorBidi" w:cstheme="majorBidi"/>
          <w:color w:val="000000"/>
          <w:lang w:val="en-GB" w:eastAsia="nl-NL"/>
        </w:rPr>
        <w:t xml:space="preserve">(de Waal, </w:t>
      </w:r>
      <w:proofErr w:type="spellStart"/>
      <w:r w:rsidR="00B256B3" w:rsidRPr="00A105C6">
        <w:rPr>
          <w:rFonts w:asciiTheme="majorBidi" w:eastAsia="Times New Roman" w:hAnsiTheme="majorBidi" w:cstheme="majorBidi"/>
          <w:color w:val="000000"/>
          <w:lang w:val="en-GB" w:eastAsia="nl-NL"/>
        </w:rPr>
        <w:t>Pannekoek</w:t>
      </w:r>
      <w:proofErr w:type="spellEnd"/>
      <w:r w:rsidR="00B256B3" w:rsidRPr="00A105C6">
        <w:rPr>
          <w:rFonts w:asciiTheme="majorBidi" w:eastAsia="Times New Roman" w:hAnsiTheme="majorBidi" w:cstheme="majorBidi"/>
          <w:color w:val="000000"/>
          <w:lang w:val="en-GB" w:eastAsia="nl-NL"/>
        </w:rPr>
        <w:t xml:space="preserve"> &amp; </w:t>
      </w:r>
      <w:proofErr w:type="spellStart"/>
      <w:r w:rsidR="00B256B3" w:rsidRPr="00A105C6">
        <w:rPr>
          <w:rFonts w:asciiTheme="majorBidi" w:eastAsia="Times New Roman" w:hAnsiTheme="majorBidi" w:cstheme="majorBidi"/>
          <w:color w:val="000000"/>
          <w:lang w:val="en-GB" w:eastAsia="nl-NL"/>
        </w:rPr>
        <w:t>Scholtus</w:t>
      </w:r>
      <w:proofErr w:type="spellEnd"/>
      <w:r w:rsidR="00B256B3" w:rsidRPr="00A105C6">
        <w:rPr>
          <w:rFonts w:asciiTheme="majorBidi" w:eastAsia="Times New Roman" w:hAnsiTheme="majorBidi" w:cstheme="majorBidi"/>
          <w:color w:val="000000"/>
          <w:lang w:val="en-GB" w:eastAsia="nl-NL"/>
        </w:rPr>
        <w:t>, 2011)</w:t>
      </w:r>
      <w:r w:rsidR="00D72228" w:rsidRPr="00A105C6">
        <w:rPr>
          <w:rFonts w:asciiTheme="majorBidi" w:hAnsiTheme="majorBidi" w:cstheme="majorBidi"/>
          <w:lang w:val="en-GB" w:eastAsia="nl-NL"/>
        </w:rPr>
        <w:t xml:space="preserve">. </w:t>
      </w:r>
      <w:r w:rsidR="00833455">
        <w:rPr>
          <w:rFonts w:asciiTheme="majorBidi" w:hAnsiTheme="majorBidi" w:cstheme="majorBidi"/>
          <w:lang w:val="en-GB" w:eastAsia="nl-NL"/>
        </w:rPr>
        <w:t>Knowing that important decisions are based on NSIs’ data, r</w:t>
      </w:r>
      <w:r w:rsidR="00E87D88">
        <w:rPr>
          <w:rFonts w:asciiTheme="majorBidi" w:hAnsiTheme="majorBidi" w:cstheme="majorBidi"/>
          <w:lang w:val="en-GB" w:eastAsia="nl-NL"/>
        </w:rPr>
        <w:t xml:space="preserve">eleasing files with erroneous values could cause the public to lose confidence in the validity of the </w:t>
      </w:r>
      <w:r w:rsidR="00E87D88">
        <w:rPr>
          <w:rFonts w:asciiTheme="majorBidi" w:hAnsiTheme="majorBidi" w:cstheme="majorBidi"/>
          <w:lang w:val="en-GB" w:eastAsia="nl-NL"/>
        </w:rPr>
        <w:lastRenderedPageBreak/>
        <w:t>data and in the organization more broadly. (</w:t>
      </w:r>
      <w:proofErr w:type="spellStart"/>
      <w:r w:rsidR="00E87D88">
        <w:rPr>
          <w:rFonts w:asciiTheme="majorBidi" w:hAnsiTheme="majorBidi" w:cstheme="majorBidi"/>
          <w:lang w:val="en-GB" w:eastAsia="nl-NL"/>
        </w:rPr>
        <w:t>Granquist</w:t>
      </w:r>
      <w:proofErr w:type="spellEnd"/>
      <w:r w:rsidR="00E87D88">
        <w:rPr>
          <w:rFonts w:asciiTheme="majorBidi" w:hAnsiTheme="majorBidi" w:cstheme="majorBidi"/>
          <w:lang w:val="en-GB" w:eastAsia="nl-NL"/>
        </w:rPr>
        <w:t xml:space="preserve"> &amp; </w:t>
      </w:r>
      <w:proofErr w:type="spellStart"/>
      <w:r w:rsidR="00E87D88">
        <w:rPr>
          <w:rFonts w:asciiTheme="majorBidi" w:hAnsiTheme="majorBidi" w:cstheme="majorBidi"/>
          <w:lang w:val="en-GB" w:eastAsia="nl-NL"/>
        </w:rPr>
        <w:t>Kovar</w:t>
      </w:r>
      <w:proofErr w:type="spellEnd"/>
      <w:r w:rsidR="00E87D88">
        <w:rPr>
          <w:rFonts w:asciiTheme="majorBidi" w:hAnsiTheme="majorBidi" w:cstheme="majorBidi"/>
          <w:lang w:val="en-GB" w:eastAsia="nl-NL"/>
        </w:rPr>
        <w:t xml:space="preserve">, 1997; </w:t>
      </w:r>
      <w:proofErr w:type="spellStart"/>
      <w:r w:rsidR="00E87D88">
        <w:rPr>
          <w:rFonts w:asciiTheme="majorBidi" w:hAnsiTheme="majorBidi" w:cstheme="majorBidi"/>
          <w:lang w:val="en-GB" w:eastAsia="nl-NL"/>
        </w:rPr>
        <w:t>Norberg</w:t>
      </w:r>
      <w:proofErr w:type="spellEnd"/>
      <w:r w:rsidR="00E87D88">
        <w:rPr>
          <w:rFonts w:asciiTheme="majorBidi" w:hAnsiTheme="majorBidi" w:cstheme="majorBidi"/>
          <w:lang w:val="en-GB" w:eastAsia="nl-NL"/>
        </w:rPr>
        <w:t xml:space="preserve">, 2009; </w:t>
      </w:r>
      <w:proofErr w:type="spellStart"/>
      <w:r w:rsidR="00E87D88">
        <w:rPr>
          <w:rFonts w:asciiTheme="majorBidi" w:hAnsiTheme="majorBidi" w:cstheme="majorBidi"/>
          <w:lang w:val="en-GB" w:eastAsia="nl-NL"/>
        </w:rPr>
        <w:t>Manrique-Vallier</w:t>
      </w:r>
      <w:proofErr w:type="spellEnd"/>
      <w:r w:rsidR="00E87D88">
        <w:rPr>
          <w:rFonts w:asciiTheme="majorBidi" w:hAnsiTheme="majorBidi" w:cstheme="majorBidi"/>
          <w:lang w:val="en-GB" w:eastAsia="nl-NL"/>
        </w:rPr>
        <w:t xml:space="preserve"> &amp; Reiter, 2016). </w:t>
      </w:r>
    </w:p>
    <w:p w14:paraId="25DD29CF" w14:textId="77777777" w:rsidR="00833455" w:rsidRDefault="00833455" w:rsidP="00833455">
      <w:pPr>
        <w:pStyle w:val="Geenafstand"/>
        <w:rPr>
          <w:lang w:val="en-GB" w:eastAsia="nl-NL"/>
        </w:rPr>
      </w:pPr>
    </w:p>
    <w:p w14:paraId="1AF84053" w14:textId="1D47A88F" w:rsidR="00F71CE9" w:rsidRDefault="00D51CED" w:rsidP="003705B2">
      <w:pPr>
        <w:spacing w:after="0" w:line="360" w:lineRule="auto"/>
        <w:jc w:val="both"/>
        <w:rPr>
          <w:rFonts w:asciiTheme="majorBidi" w:hAnsiTheme="majorBidi" w:cstheme="majorBidi"/>
          <w:lang w:val="en-GB" w:eastAsia="nl-NL"/>
        </w:rPr>
      </w:pPr>
      <w:r w:rsidRPr="00A105C6">
        <w:rPr>
          <w:rFonts w:asciiTheme="majorBidi" w:hAnsiTheme="majorBidi" w:cstheme="majorBidi"/>
          <w:lang w:val="en-GB" w:eastAsia="nl-NL"/>
        </w:rPr>
        <w:t xml:space="preserve">Currently, Statistics </w:t>
      </w:r>
      <w:r w:rsidR="00BD640E" w:rsidRPr="00A105C6">
        <w:rPr>
          <w:rFonts w:asciiTheme="majorBidi" w:hAnsiTheme="majorBidi" w:cstheme="majorBidi"/>
          <w:lang w:val="en-GB" w:eastAsia="nl-NL"/>
        </w:rPr>
        <w:t xml:space="preserve">Netherlands </w:t>
      </w:r>
      <w:r w:rsidR="002A51FA" w:rsidRPr="00A105C6">
        <w:rPr>
          <w:rFonts w:asciiTheme="majorBidi" w:hAnsiTheme="majorBidi" w:cstheme="majorBidi"/>
          <w:lang w:val="en-GB" w:eastAsia="nl-NL"/>
        </w:rPr>
        <w:t xml:space="preserve">refers to imputation methods that have been </w:t>
      </w:r>
      <w:r w:rsidR="00F17F88" w:rsidRPr="00A105C6">
        <w:rPr>
          <w:rFonts w:asciiTheme="majorBidi" w:hAnsiTheme="majorBidi" w:cstheme="majorBidi"/>
          <w:lang w:val="en-GB" w:eastAsia="nl-NL"/>
        </w:rPr>
        <w:t>mentioned in subsection 1.3.</w:t>
      </w:r>
      <w:r w:rsidR="00E3146B" w:rsidRPr="00A105C6">
        <w:rPr>
          <w:rFonts w:asciiTheme="majorBidi" w:hAnsiTheme="majorBidi" w:cstheme="majorBidi"/>
          <w:lang w:val="en-GB" w:eastAsia="nl-NL"/>
        </w:rPr>
        <w:t xml:space="preserve"> Besides imputation methods that have been developed by (mathematical) statisticians</w:t>
      </w:r>
      <w:r w:rsidR="003705B2">
        <w:rPr>
          <w:rFonts w:asciiTheme="majorBidi" w:hAnsiTheme="majorBidi" w:cstheme="majorBidi"/>
          <w:lang w:val="en-GB" w:eastAsia="nl-NL"/>
        </w:rPr>
        <w:t xml:space="preserve">, </w:t>
      </w:r>
      <w:r w:rsidR="00E3146B" w:rsidRPr="00A105C6">
        <w:rPr>
          <w:rFonts w:asciiTheme="majorBidi" w:hAnsiTheme="majorBidi" w:cstheme="majorBidi"/>
          <w:lang w:val="en-GB" w:eastAsia="nl-NL"/>
        </w:rPr>
        <w:t>also other kinds of imputation methods have been developed, for instance imputation methods based on computational intelligence and machine learning</w:t>
      </w:r>
      <w:r w:rsidR="00F17F88" w:rsidRPr="00A105C6">
        <w:rPr>
          <w:rFonts w:asciiTheme="majorBidi" w:hAnsiTheme="majorBidi" w:cstheme="majorBidi"/>
          <w:lang w:val="en-GB" w:eastAsia="nl-NL"/>
        </w:rPr>
        <w:t>, which examples are mentioned in subsection 1.4.</w:t>
      </w:r>
      <w:r w:rsidR="00E3146B" w:rsidRPr="00A105C6">
        <w:rPr>
          <w:rFonts w:asciiTheme="majorBidi" w:hAnsiTheme="majorBidi" w:cstheme="majorBidi"/>
          <w:lang w:val="en-GB" w:eastAsia="nl-NL"/>
        </w:rPr>
        <w:t xml:space="preserve"> Such imputation methods are, however, hardly known at NSIs, and the quality of applying these methods on data from NSIs has hardly been studied. </w:t>
      </w:r>
    </w:p>
    <w:p w14:paraId="3099B428" w14:textId="77777777" w:rsidR="00833455" w:rsidRPr="003705B2" w:rsidRDefault="00833455" w:rsidP="003705B2">
      <w:pPr>
        <w:pStyle w:val="Geenafstand"/>
      </w:pPr>
    </w:p>
    <w:p w14:paraId="0DDB8B09" w14:textId="25AD440A" w:rsidR="003705B2" w:rsidRDefault="00E3146B" w:rsidP="003705B2">
      <w:pPr>
        <w:pStyle w:val="Geenafstand"/>
        <w:spacing w:line="360" w:lineRule="auto"/>
        <w:jc w:val="both"/>
        <w:rPr>
          <w:rFonts w:asciiTheme="majorBidi" w:hAnsiTheme="majorBidi" w:cstheme="majorBidi"/>
          <w:lang w:val="en-GB" w:eastAsia="nl-NL"/>
        </w:rPr>
      </w:pPr>
      <w:r w:rsidRPr="00A105C6">
        <w:rPr>
          <w:rFonts w:asciiTheme="majorBidi" w:hAnsiTheme="majorBidi" w:cstheme="majorBidi"/>
          <w:lang w:val="en-GB" w:eastAsia="nl-NL"/>
        </w:rPr>
        <w:t xml:space="preserve">Chu and Poirier (2015) explain why statistical agencies should consider machine learning. They state that machine learning might be able to provide a broader class of more flexible alternative analysis methods better suited to modern sources of data. </w:t>
      </w:r>
      <w:r w:rsidR="00AC1925" w:rsidRPr="00A105C6">
        <w:rPr>
          <w:rFonts w:asciiTheme="majorBidi" w:hAnsiTheme="majorBidi" w:cstheme="majorBidi"/>
          <w:lang w:val="en-GB" w:eastAsia="nl-NL"/>
        </w:rPr>
        <w:t>They find it crucial</w:t>
      </w:r>
      <w:r w:rsidRPr="00A105C6">
        <w:rPr>
          <w:rFonts w:asciiTheme="majorBidi" w:hAnsiTheme="majorBidi" w:cstheme="majorBidi"/>
          <w:lang w:val="en-GB" w:eastAsia="nl-NL"/>
        </w:rPr>
        <w:t xml:space="preserve"> for statistical agencies to explore the possible use of machine learning techniques to determine wh</w:t>
      </w:r>
      <w:r w:rsidR="00AC1925" w:rsidRPr="00A105C6">
        <w:rPr>
          <w:rFonts w:asciiTheme="majorBidi" w:hAnsiTheme="majorBidi" w:cstheme="majorBidi"/>
          <w:lang w:val="en-GB" w:eastAsia="nl-NL"/>
        </w:rPr>
        <w:t>e</w:t>
      </w:r>
      <w:r w:rsidRPr="00A105C6">
        <w:rPr>
          <w:rFonts w:asciiTheme="majorBidi" w:hAnsiTheme="majorBidi" w:cstheme="majorBidi"/>
          <w:lang w:val="en-GB" w:eastAsia="nl-NL"/>
        </w:rPr>
        <w:t xml:space="preserve">ther their future needs might be better met with such techniques than with traditional ones. </w:t>
      </w:r>
    </w:p>
    <w:p w14:paraId="31D14723" w14:textId="77777777" w:rsidR="003705B2" w:rsidRPr="003705B2" w:rsidRDefault="003705B2" w:rsidP="003705B2">
      <w:pPr>
        <w:pStyle w:val="Geenafstand"/>
      </w:pPr>
    </w:p>
    <w:p w14:paraId="6101670F" w14:textId="6A78C1C7" w:rsidR="003705B2" w:rsidRDefault="003705B2" w:rsidP="003705B2">
      <w:pPr>
        <w:pStyle w:val="Geenafstand"/>
        <w:spacing w:line="360" w:lineRule="auto"/>
        <w:jc w:val="both"/>
        <w:rPr>
          <w:rFonts w:asciiTheme="majorBidi" w:hAnsiTheme="majorBidi" w:cstheme="majorBidi"/>
        </w:rPr>
      </w:pPr>
      <w:r>
        <w:rPr>
          <w:rFonts w:asciiTheme="majorBidi" w:hAnsiTheme="majorBidi" w:cstheme="majorBidi"/>
        </w:rPr>
        <w:t xml:space="preserve">According to De Waal, </w:t>
      </w:r>
      <w:proofErr w:type="spellStart"/>
      <w:r>
        <w:rPr>
          <w:rFonts w:asciiTheme="majorBidi" w:hAnsiTheme="majorBidi" w:cstheme="majorBidi"/>
        </w:rPr>
        <w:t>Pannekoek</w:t>
      </w:r>
      <w:proofErr w:type="spellEnd"/>
      <w:r>
        <w:rPr>
          <w:rFonts w:asciiTheme="majorBidi" w:hAnsiTheme="majorBidi" w:cstheme="majorBidi"/>
        </w:rPr>
        <w:t xml:space="preserve"> and </w:t>
      </w:r>
      <w:proofErr w:type="spellStart"/>
      <w:r>
        <w:rPr>
          <w:rFonts w:asciiTheme="majorBidi" w:hAnsiTheme="majorBidi" w:cstheme="majorBidi"/>
        </w:rPr>
        <w:t>Scholtus</w:t>
      </w:r>
      <w:proofErr w:type="spellEnd"/>
      <w:r>
        <w:rPr>
          <w:rFonts w:asciiTheme="majorBidi" w:hAnsiTheme="majorBidi" w:cstheme="majorBidi"/>
        </w:rPr>
        <w:t xml:space="preserve"> (2011), is that it has been estimated that NSIs spend approximately 40 percent of their resources on editing and imputing data. Thus, any improvement in the efficiency of the editing and imputation process should therefore be highly welcomed by NSIs. </w:t>
      </w:r>
    </w:p>
    <w:p w14:paraId="6403BF46" w14:textId="77777777" w:rsidR="00E3146B" w:rsidRPr="003705B2" w:rsidRDefault="00E3146B" w:rsidP="003705B2">
      <w:pPr>
        <w:pStyle w:val="Geenafstand"/>
      </w:pPr>
    </w:p>
    <w:p w14:paraId="0ACCC86A" w14:textId="2C5D3D91" w:rsidR="004A0826" w:rsidRPr="00A105C6" w:rsidRDefault="00FA6FDC" w:rsidP="00387A63">
      <w:pPr>
        <w:pStyle w:val="Lijstalinea"/>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Goals </w:t>
      </w:r>
    </w:p>
    <w:p w14:paraId="2BEEF20E" w14:textId="35AEE681" w:rsidR="0087258B" w:rsidRPr="00A105C6" w:rsidRDefault="00245CE0" w:rsidP="00DA2149">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As stated in </w:t>
      </w:r>
      <w:r w:rsidR="00FA6FDC" w:rsidRPr="00A105C6">
        <w:rPr>
          <w:rFonts w:asciiTheme="majorBidi" w:eastAsia="Times New Roman" w:hAnsiTheme="majorBidi" w:cstheme="majorBidi"/>
          <w:color w:val="000000"/>
          <w:lang w:val="en-GB" w:eastAsia="nl-NL"/>
        </w:rPr>
        <w:t xml:space="preserve">section </w:t>
      </w:r>
      <w:r w:rsidR="003705B2">
        <w:rPr>
          <w:rFonts w:asciiTheme="majorBidi" w:eastAsia="Times New Roman" w:hAnsiTheme="majorBidi" w:cstheme="majorBidi"/>
          <w:color w:val="000000"/>
          <w:lang w:val="en-GB" w:eastAsia="nl-NL"/>
        </w:rPr>
        <w:t>1.4</w:t>
      </w:r>
      <w:r w:rsidR="0087258B" w:rsidRPr="00A105C6">
        <w:rPr>
          <w:rFonts w:asciiTheme="majorBidi" w:eastAsia="Times New Roman" w:hAnsiTheme="majorBidi" w:cstheme="majorBidi"/>
          <w:color w:val="000000"/>
          <w:lang w:val="en-GB" w:eastAsia="nl-NL"/>
        </w:rPr>
        <w:t>. Chu and Poirier (2015) emphasized that statistical agencies should commit to</w:t>
      </w:r>
      <w:r w:rsidR="003705B2">
        <w:rPr>
          <w:rFonts w:asciiTheme="majorBidi" w:eastAsia="Times New Roman" w:hAnsiTheme="majorBidi" w:cstheme="majorBidi"/>
          <w:color w:val="FF0000"/>
          <w:lang w:val="en-GB" w:eastAsia="nl-NL"/>
        </w:rPr>
        <w:t xml:space="preserve"> </w:t>
      </w:r>
      <w:r w:rsidR="0087258B" w:rsidRPr="00A105C6">
        <w:rPr>
          <w:rFonts w:asciiTheme="majorBidi" w:eastAsia="Times New Roman" w:hAnsiTheme="majorBidi" w:cstheme="majorBidi"/>
          <w:color w:val="000000"/>
          <w:lang w:val="en-GB" w:eastAsia="nl-NL"/>
        </w:rPr>
        <w:t xml:space="preserve">machine learning techniques because machine learning might be able to provide a broader class of more </w:t>
      </w:r>
      <w:r w:rsidR="0087258B" w:rsidRPr="003705B2">
        <w:rPr>
          <w:rFonts w:asciiTheme="majorBidi" w:eastAsia="Times New Roman" w:hAnsiTheme="majorBidi" w:cstheme="majorBidi"/>
          <w:lang w:val="en-GB" w:eastAsia="nl-NL"/>
        </w:rPr>
        <w:t xml:space="preserve">flexible alternative analysis methods better suited to modern sources of data. Considering this statement, and </w:t>
      </w:r>
      <w:r w:rsidR="003705B2" w:rsidRPr="003705B2">
        <w:rPr>
          <w:rFonts w:asciiTheme="majorBidi" w:eastAsia="Times New Roman" w:hAnsiTheme="majorBidi" w:cstheme="majorBidi"/>
          <w:lang w:val="en-GB" w:eastAsia="nl-NL"/>
        </w:rPr>
        <w:t xml:space="preserve">the statement made by </w:t>
      </w:r>
      <w:proofErr w:type="spellStart"/>
      <w:r w:rsidR="003705B2" w:rsidRPr="003705B2">
        <w:rPr>
          <w:rFonts w:asciiTheme="majorBidi" w:eastAsia="Times New Roman" w:hAnsiTheme="majorBidi" w:cstheme="majorBidi"/>
          <w:lang w:val="en-GB" w:eastAsia="nl-NL"/>
        </w:rPr>
        <w:t>Marwala</w:t>
      </w:r>
      <w:proofErr w:type="spellEnd"/>
      <w:r w:rsidR="004145E7" w:rsidRPr="003705B2">
        <w:rPr>
          <w:rFonts w:asciiTheme="majorBidi" w:eastAsia="Times New Roman" w:hAnsiTheme="majorBidi" w:cstheme="majorBidi"/>
          <w:lang w:val="en-GB" w:eastAsia="nl-NL"/>
        </w:rPr>
        <w:t xml:space="preserve"> </w:t>
      </w:r>
      <w:r w:rsidR="003705B2" w:rsidRPr="003705B2">
        <w:rPr>
          <w:rFonts w:asciiTheme="majorBidi" w:eastAsia="Times New Roman" w:hAnsiTheme="majorBidi" w:cstheme="majorBidi"/>
          <w:lang w:val="en-GB" w:eastAsia="nl-NL"/>
        </w:rPr>
        <w:t>(2009) about the better performance of machine learning methods</w:t>
      </w:r>
      <w:r w:rsidR="0087258B" w:rsidRPr="003705B2">
        <w:rPr>
          <w:rFonts w:asciiTheme="majorBidi" w:eastAsia="Times New Roman" w:hAnsiTheme="majorBidi" w:cstheme="majorBidi"/>
          <w:lang w:val="en-GB" w:eastAsia="nl-NL"/>
        </w:rPr>
        <w:t xml:space="preserve">, the </w:t>
      </w:r>
      <w:r w:rsidR="0087258B" w:rsidRPr="00A105C6">
        <w:rPr>
          <w:rFonts w:asciiTheme="majorBidi" w:eastAsia="Times New Roman" w:hAnsiTheme="majorBidi" w:cstheme="majorBidi"/>
          <w:color w:val="000000"/>
          <w:lang w:val="en-GB" w:eastAsia="nl-NL"/>
        </w:rPr>
        <w:t xml:space="preserve">aim of this thesis is to explore if, with some </w:t>
      </w:r>
      <w:r w:rsidR="003705B2">
        <w:rPr>
          <w:rFonts w:asciiTheme="majorBidi" w:eastAsia="Times New Roman" w:hAnsiTheme="majorBidi" w:cstheme="majorBidi"/>
          <w:color w:val="000000"/>
          <w:lang w:val="en-GB" w:eastAsia="nl-NL"/>
        </w:rPr>
        <w:t>degree of certainty, can be predicted</w:t>
      </w:r>
      <w:r w:rsidR="0087258B" w:rsidRPr="00A105C6">
        <w:rPr>
          <w:rFonts w:asciiTheme="majorBidi" w:eastAsia="Times New Roman" w:hAnsiTheme="majorBidi" w:cstheme="majorBidi"/>
          <w:color w:val="000000"/>
          <w:lang w:val="en-GB" w:eastAsia="nl-NL"/>
        </w:rPr>
        <w:t xml:space="preserve"> what the missing entries are, and to see which methods yield better results on a categorical data set from Statistics Netherlands. </w:t>
      </w:r>
      <w:r w:rsidR="003705B2">
        <w:rPr>
          <w:rFonts w:asciiTheme="majorBidi" w:eastAsia="Times New Roman" w:hAnsiTheme="majorBidi" w:cstheme="majorBidi"/>
          <w:color w:val="000000"/>
          <w:lang w:val="en-GB" w:eastAsia="nl-NL"/>
        </w:rPr>
        <w:t>This</w:t>
      </w:r>
      <w:r w:rsidR="0087258B" w:rsidRPr="00A105C6">
        <w:rPr>
          <w:rFonts w:asciiTheme="majorBidi" w:eastAsia="Times New Roman" w:hAnsiTheme="majorBidi" w:cstheme="majorBidi"/>
          <w:color w:val="000000"/>
          <w:lang w:val="en-GB" w:eastAsia="nl-NL"/>
        </w:rPr>
        <w:t xml:space="preserve"> coincides with the goal of Statistics Nether</w:t>
      </w:r>
      <w:r w:rsidR="003705B2">
        <w:rPr>
          <w:rFonts w:asciiTheme="majorBidi" w:eastAsia="Times New Roman" w:hAnsiTheme="majorBidi" w:cstheme="majorBidi"/>
          <w:color w:val="000000"/>
          <w:lang w:val="en-GB" w:eastAsia="nl-NL"/>
        </w:rPr>
        <w:t>lands itself. Evidently, this goal</w:t>
      </w:r>
      <w:r w:rsidR="0087258B" w:rsidRPr="00A105C6">
        <w:rPr>
          <w:rFonts w:asciiTheme="majorBidi" w:eastAsia="Times New Roman" w:hAnsiTheme="majorBidi" w:cstheme="majorBidi"/>
          <w:color w:val="000000"/>
          <w:lang w:val="en-GB" w:eastAsia="nl-NL"/>
        </w:rPr>
        <w:t xml:space="preserve"> includes </w:t>
      </w:r>
      <w:r w:rsidR="00536EC9" w:rsidRPr="00A105C6">
        <w:rPr>
          <w:rFonts w:asciiTheme="majorBidi" w:eastAsia="Times New Roman" w:hAnsiTheme="majorBidi" w:cstheme="majorBidi"/>
          <w:color w:val="000000"/>
          <w:lang w:val="en-GB" w:eastAsia="nl-NL"/>
        </w:rPr>
        <w:t>finding</w:t>
      </w:r>
      <w:r w:rsidR="0087258B" w:rsidRPr="00A105C6">
        <w:rPr>
          <w:rFonts w:asciiTheme="majorBidi" w:eastAsia="Times New Roman" w:hAnsiTheme="majorBidi" w:cstheme="majorBidi"/>
          <w:color w:val="000000"/>
          <w:lang w:val="en-GB" w:eastAsia="nl-NL"/>
        </w:rPr>
        <w:t xml:space="preserve"> out which algorithm performs the best, and if</w:t>
      </w:r>
      <w:r w:rsidR="003705B2">
        <w:rPr>
          <w:rFonts w:asciiTheme="majorBidi" w:eastAsia="Times New Roman" w:hAnsiTheme="majorBidi" w:cstheme="majorBidi"/>
          <w:color w:val="000000"/>
          <w:lang w:val="en-GB" w:eastAsia="nl-NL"/>
        </w:rPr>
        <w:t>, indeed,</w:t>
      </w:r>
      <w:r w:rsidR="0087258B" w:rsidRPr="00A105C6">
        <w:rPr>
          <w:rFonts w:asciiTheme="majorBidi" w:eastAsia="Times New Roman" w:hAnsiTheme="majorBidi" w:cstheme="majorBidi"/>
          <w:color w:val="000000"/>
          <w:lang w:val="en-GB" w:eastAsia="nl-NL"/>
        </w:rPr>
        <w:t xml:space="preserve"> the </w:t>
      </w:r>
      <w:r w:rsidR="003705B2">
        <w:rPr>
          <w:rFonts w:asciiTheme="majorBidi" w:eastAsia="Times New Roman" w:hAnsiTheme="majorBidi" w:cstheme="majorBidi"/>
          <w:color w:val="000000"/>
          <w:lang w:val="en-GB" w:eastAsia="nl-NL"/>
        </w:rPr>
        <w:t>advanced methods</w:t>
      </w:r>
      <w:r w:rsidR="0087258B" w:rsidRPr="00A105C6">
        <w:rPr>
          <w:rFonts w:asciiTheme="majorBidi" w:eastAsia="Times New Roman" w:hAnsiTheme="majorBidi" w:cstheme="majorBidi"/>
          <w:color w:val="000000"/>
          <w:lang w:val="en-GB" w:eastAsia="nl-NL"/>
        </w:rPr>
        <w:t xml:space="preserve"> outperform the traditional imputation methods. </w:t>
      </w:r>
      <w:r w:rsidR="00F5462C" w:rsidRPr="00A105C6">
        <w:rPr>
          <w:rFonts w:asciiTheme="majorBidi" w:eastAsia="Times New Roman" w:hAnsiTheme="majorBidi" w:cstheme="majorBidi"/>
          <w:color w:val="000000"/>
          <w:lang w:val="en-GB" w:eastAsia="nl-NL"/>
        </w:rPr>
        <w:t xml:space="preserve">Currently, there is </w:t>
      </w:r>
      <w:r w:rsidR="008111A2">
        <w:rPr>
          <w:rFonts w:asciiTheme="majorBidi" w:eastAsia="Times New Roman" w:hAnsiTheme="majorBidi" w:cstheme="majorBidi"/>
          <w:color w:val="000000"/>
          <w:lang w:val="en-GB" w:eastAsia="nl-NL"/>
        </w:rPr>
        <w:t>barely</w:t>
      </w:r>
      <w:r w:rsidR="00F5462C" w:rsidRPr="00A105C6">
        <w:rPr>
          <w:rFonts w:asciiTheme="majorBidi" w:eastAsia="Times New Roman" w:hAnsiTheme="majorBidi" w:cstheme="majorBidi"/>
          <w:color w:val="000000"/>
          <w:lang w:val="en-GB" w:eastAsia="nl-NL"/>
        </w:rPr>
        <w:t xml:space="preserve"> literature of </w:t>
      </w:r>
      <w:r w:rsidR="008111A2">
        <w:rPr>
          <w:rFonts w:asciiTheme="majorBidi" w:eastAsia="Times New Roman" w:hAnsiTheme="majorBidi" w:cstheme="majorBidi"/>
          <w:color w:val="000000"/>
          <w:lang w:val="en-GB" w:eastAsia="nl-NL"/>
        </w:rPr>
        <w:t>NSIs’</w:t>
      </w:r>
      <w:r w:rsidR="00F5462C" w:rsidRPr="00A105C6">
        <w:rPr>
          <w:rFonts w:asciiTheme="majorBidi" w:eastAsia="Times New Roman" w:hAnsiTheme="majorBidi" w:cstheme="majorBidi"/>
          <w:color w:val="000000"/>
          <w:lang w:val="en-GB" w:eastAsia="nl-NL"/>
        </w:rPr>
        <w:t xml:space="preserve"> specific research on missing data imputation</w:t>
      </w:r>
      <w:r w:rsidR="003B40E4" w:rsidRPr="00A105C6">
        <w:rPr>
          <w:rFonts w:asciiTheme="majorBidi" w:eastAsia="Times New Roman" w:hAnsiTheme="majorBidi" w:cstheme="majorBidi"/>
          <w:color w:val="000000"/>
          <w:lang w:val="en-GB" w:eastAsia="nl-NL"/>
        </w:rPr>
        <w:t xml:space="preserve"> with machine learning techniques (on categorical data sets)</w:t>
      </w:r>
      <w:r w:rsidR="008111A2">
        <w:rPr>
          <w:rFonts w:asciiTheme="majorBidi" w:eastAsia="Times New Roman" w:hAnsiTheme="majorBidi" w:cstheme="majorBidi"/>
          <w:color w:val="000000"/>
          <w:lang w:val="en-GB" w:eastAsia="nl-NL"/>
        </w:rPr>
        <w:t xml:space="preserve"> to find, which </w:t>
      </w:r>
      <w:r w:rsidR="00DA2149">
        <w:rPr>
          <w:rFonts w:asciiTheme="majorBidi" w:eastAsia="Times New Roman" w:hAnsiTheme="majorBidi" w:cstheme="majorBidi"/>
          <w:color w:val="000000"/>
          <w:lang w:val="en-GB" w:eastAsia="nl-NL"/>
        </w:rPr>
        <w:t xml:space="preserve">should </w:t>
      </w:r>
      <w:r w:rsidR="008111A2">
        <w:rPr>
          <w:rFonts w:asciiTheme="majorBidi" w:eastAsia="Times New Roman" w:hAnsiTheme="majorBidi" w:cstheme="majorBidi"/>
          <w:color w:val="000000"/>
          <w:lang w:val="en-GB" w:eastAsia="nl-NL"/>
        </w:rPr>
        <w:t xml:space="preserve">make this thesis an interesting addition to this field of research. </w:t>
      </w:r>
    </w:p>
    <w:p w14:paraId="18843B98" w14:textId="77777777" w:rsidR="00E969E6" w:rsidRPr="00A105C6" w:rsidRDefault="00E969E6" w:rsidP="00E969E6">
      <w:pPr>
        <w:pStyle w:val="Geenafstand"/>
        <w:rPr>
          <w:rFonts w:asciiTheme="majorBidi" w:hAnsiTheme="majorBidi" w:cstheme="majorBidi"/>
          <w:lang w:val="en-GB" w:eastAsia="nl-NL"/>
        </w:rPr>
      </w:pPr>
    </w:p>
    <w:p w14:paraId="7444ACCF" w14:textId="4C9D6C7E" w:rsidR="008111A2" w:rsidRDefault="00BD0D31" w:rsidP="008111A2">
      <w:pPr>
        <w:spacing w:after="0" w:line="360" w:lineRule="auto"/>
        <w:jc w:val="both"/>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Of course, the goal of</w:t>
      </w:r>
      <w:r w:rsidR="007B1436" w:rsidRPr="00A105C6">
        <w:rPr>
          <w:rFonts w:asciiTheme="majorBidi" w:eastAsia="Times New Roman" w:hAnsiTheme="majorBidi" w:cstheme="majorBidi"/>
          <w:color w:val="000000"/>
          <w:lang w:val="en-GB" w:eastAsia="nl-NL"/>
        </w:rPr>
        <w:t xml:space="preserve"> a</w:t>
      </w:r>
      <w:r w:rsidRPr="00A105C6">
        <w:rPr>
          <w:rFonts w:asciiTheme="majorBidi" w:eastAsia="Times New Roman" w:hAnsiTheme="majorBidi" w:cstheme="majorBidi"/>
          <w:color w:val="000000"/>
          <w:lang w:val="en-GB" w:eastAsia="nl-NL"/>
        </w:rPr>
        <w:t xml:space="preserve"> statistical procedure should be to make valid and efficient inferences about a population of interest, not to estimate, predict or recover mis</w:t>
      </w:r>
      <w:r w:rsidR="008F5D6A" w:rsidRPr="00A105C6">
        <w:rPr>
          <w:rFonts w:asciiTheme="majorBidi" w:eastAsia="Times New Roman" w:hAnsiTheme="majorBidi" w:cstheme="majorBidi"/>
          <w:color w:val="000000"/>
          <w:lang w:val="en-GB" w:eastAsia="nl-NL"/>
        </w:rPr>
        <w:t>sing observations. However, it c</w:t>
      </w:r>
      <w:r w:rsidRPr="00A105C6">
        <w:rPr>
          <w:rFonts w:asciiTheme="majorBidi" w:eastAsia="Times New Roman" w:hAnsiTheme="majorBidi" w:cstheme="majorBidi"/>
          <w:color w:val="000000"/>
          <w:lang w:val="en-GB" w:eastAsia="nl-NL"/>
        </w:rPr>
        <w:t xml:space="preserve">ould be </w:t>
      </w:r>
      <w:r w:rsidRPr="00A105C6">
        <w:rPr>
          <w:rFonts w:asciiTheme="majorBidi" w:eastAsia="Times New Roman" w:hAnsiTheme="majorBidi" w:cstheme="majorBidi"/>
          <w:color w:val="000000"/>
          <w:lang w:val="en-GB" w:eastAsia="nl-NL"/>
        </w:rPr>
        <w:lastRenderedPageBreak/>
        <w:t xml:space="preserve">extremely valuable if missing values can be recovered. </w:t>
      </w:r>
      <w:r w:rsidR="008111A2">
        <w:rPr>
          <w:rFonts w:asciiTheme="majorBidi" w:eastAsia="Times New Roman" w:hAnsiTheme="majorBidi" w:cstheme="majorBidi"/>
          <w:color w:val="000000"/>
          <w:lang w:val="en-GB" w:eastAsia="nl-NL"/>
        </w:rPr>
        <w:t xml:space="preserve">If so, the results of this thesis will lead to a more efficient pre-process at Statistics Netherlands, and presumably at other NSIs too. </w:t>
      </w:r>
    </w:p>
    <w:p w14:paraId="11CDBC55" w14:textId="77777777" w:rsidR="00B822DB" w:rsidRPr="00A105C6" w:rsidRDefault="00B822DB" w:rsidP="008111A2">
      <w:pPr>
        <w:spacing w:after="0" w:line="360" w:lineRule="auto"/>
        <w:jc w:val="both"/>
        <w:rPr>
          <w:rFonts w:asciiTheme="majorBidi" w:eastAsia="Times New Roman" w:hAnsiTheme="majorBidi" w:cstheme="majorBidi"/>
          <w:color w:val="000000"/>
          <w:lang w:val="en-GB" w:eastAsia="nl-NL"/>
        </w:rPr>
      </w:pPr>
    </w:p>
    <w:p w14:paraId="6303F572" w14:textId="39796E8F" w:rsidR="00583A57" w:rsidRPr="00A105C6" w:rsidRDefault="00583A57" w:rsidP="00583A57">
      <w:pPr>
        <w:pStyle w:val="Lijstalinea"/>
        <w:numPr>
          <w:ilvl w:val="1"/>
          <w:numId w:val="1"/>
        </w:numPr>
        <w:spacing w:after="0" w:line="360" w:lineRule="auto"/>
        <w:jc w:val="both"/>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Problem statement and research question </w:t>
      </w:r>
    </w:p>
    <w:p w14:paraId="2B8C1E76" w14:textId="3DBE9005" w:rsidR="00583A57" w:rsidRPr="00A105C6" w:rsidRDefault="00C7140D" w:rsidP="00AB0BEA">
      <w:pPr>
        <w:spacing w:after="0" w:line="360" w:lineRule="auto"/>
        <w:jc w:val="both"/>
        <w:rPr>
          <w:rFonts w:asciiTheme="majorBidi" w:eastAsia="Times New Roman" w:hAnsiTheme="majorBidi" w:cstheme="majorBidi"/>
          <w:color w:val="000000"/>
          <w:lang w:val="en-GB" w:eastAsia="nl-NL"/>
        </w:rPr>
      </w:pPr>
      <w:commentRangeStart w:id="1"/>
      <w:r w:rsidRPr="00A105C6">
        <w:rPr>
          <w:rFonts w:asciiTheme="majorBidi" w:eastAsia="Times New Roman" w:hAnsiTheme="majorBidi" w:cstheme="majorBidi"/>
          <w:color w:val="000000"/>
          <w:lang w:val="en-GB" w:eastAsia="nl-NL"/>
        </w:rPr>
        <w:t xml:space="preserve">This paper emphasizes the problem of missing data that occur in real-world studies, and how this problem is currently approached by scientists and statisticians, i.e. by case deletion or data imputation. The latter technique is explored by studying traditional and </w:t>
      </w:r>
      <w:r w:rsidR="00AB0BEA">
        <w:rPr>
          <w:rFonts w:asciiTheme="majorBidi" w:eastAsia="Times New Roman" w:hAnsiTheme="majorBidi" w:cstheme="majorBidi"/>
          <w:color w:val="000000"/>
          <w:lang w:val="en-GB" w:eastAsia="nl-NL"/>
        </w:rPr>
        <w:t>advanced</w:t>
      </w:r>
      <w:r w:rsidRPr="00A105C6">
        <w:rPr>
          <w:rFonts w:asciiTheme="majorBidi" w:eastAsia="Times New Roman" w:hAnsiTheme="majorBidi" w:cstheme="majorBidi"/>
          <w:color w:val="000000"/>
          <w:lang w:val="en-GB" w:eastAsia="nl-NL"/>
        </w:rPr>
        <w:t xml:space="preserve"> methods. The aim of this study is to result in an advice t</w:t>
      </w:r>
      <w:r w:rsidR="004145E7" w:rsidRPr="00A105C6">
        <w:rPr>
          <w:rFonts w:asciiTheme="majorBidi" w:eastAsia="Times New Roman" w:hAnsiTheme="majorBidi" w:cstheme="majorBidi"/>
          <w:color w:val="000000"/>
          <w:lang w:val="en-GB" w:eastAsia="nl-NL"/>
        </w:rPr>
        <w:t>owards Statistics Netherlands about how certain methods perform, and thus,</w:t>
      </w:r>
      <w:r w:rsidRPr="00A105C6">
        <w:rPr>
          <w:rFonts w:asciiTheme="majorBidi" w:eastAsia="Times New Roman" w:hAnsiTheme="majorBidi" w:cstheme="majorBidi"/>
          <w:color w:val="000000"/>
          <w:lang w:val="en-GB" w:eastAsia="nl-NL"/>
        </w:rPr>
        <w:t xml:space="preserve"> which </w:t>
      </w:r>
      <w:r w:rsidRPr="00AB0BEA">
        <w:rPr>
          <w:rFonts w:asciiTheme="majorBidi" w:eastAsia="Times New Roman" w:hAnsiTheme="majorBidi" w:cstheme="majorBidi"/>
          <w:lang w:val="en-GB" w:eastAsia="nl-NL"/>
        </w:rPr>
        <w:t xml:space="preserve">methods </w:t>
      </w:r>
      <w:r w:rsidR="00F516A5" w:rsidRPr="00AB0BEA">
        <w:rPr>
          <w:rFonts w:asciiTheme="majorBidi" w:eastAsia="Times New Roman" w:hAnsiTheme="majorBidi" w:cstheme="majorBidi"/>
          <w:lang w:val="en-GB" w:eastAsia="nl-NL"/>
        </w:rPr>
        <w:t>could be qualified</w:t>
      </w:r>
      <w:r w:rsidRPr="00AB0BEA">
        <w:rPr>
          <w:rFonts w:asciiTheme="majorBidi" w:eastAsia="Times New Roman" w:hAnsiTheme="majorBidi" w:cstheme="majorBidi"/>
          <w:lang w:val="en-GB" w:eastAsia="nl-NL"/>
        </w:rPr>
        <w:t xml:space="preserve"> for Statistics Netherlands</w:t>
      </w:r>
      <w:r w:rsidR="004145E7" w:rsidRPr="00AB0BEA">
        <w:rPr>
          <w:rFonts w:asciiTheme="majorBidi" w:eastAsia="Times New Roman" w:hAnsiTheme="majorBidi" w:cstheme="majorBidi"/>
          <w:lang w:val="en-GB" w:eastAsia="nl-NL"/>
        </w:rPr>
        <w:t xml:space="preserve"> </w:t>
      </w:r>
      <w:r w:rsidR="004145E7" w:rsidRPr="00A105C6">
        <w:rPr>
          <w:rFonts w:asciiTheme="majorBidi" w:eastAsia="Times New Roman" w:hAnsiTheme="majorBidi" w:cstheme="majorBidi"/>
          <w:color w:val="000000"/>
          <w:lang w:val="en-GB" w:eastAsia="nl-NL"/>
        </w:rPr>
        <w:t>and why</w:t>
      </w:r>
      <w:r w:rsidRPr="00A105C6">
        <w:rPr>
          <w:rFonts w:asciiTheme="majorBidi" w:eastAsia="Times New Roman" w:hAnsiTheme="majorBidi" w:cstheme="majorBidi"/>
          <w:color w:val="000000"/>
          <w:lang w:val="en-GB" w:eastAsia="nl-NL"/>
        </w:rPr>
        <w:t xml:space="preserve">. </w:t>
      </w:r>
      <w:r w:rsidR="00D55E11" w:rsidRPr="00A105C6">
        <w:rPr>
          <w:rFonts w:asciiTheme="majorBidi" w:eastAsia="Times New Roman" w:hAnsiTheme="majorBidi" w:cstheme="majorBidi"/>
          <w:color w:val="000000"/>
          <w:lang w:val="en-GB" w:eastAsia="nl-NL"/>
        </w:rPr>
        <w:t xml:space="preserve">The main question is, if, with some degree of certainty, can be said what the missing data entries are, and to see which method (traditional or </w:t>
      </w:r>
      <w:r w:rsidR="00AB0BEA">
        <w:rPr>
          <w:rFonts w:asciiTheme="majorBidi" w:eastAsia="Times New Roman" w:hAnsiTheme="majorBidi" w:cstheme="majorBidi"/>
          <w:color w:val="000000"/>
          <w:lang w:val="en-GB" w:eastAsia="nl-NL"/>
        </w:rPr>
        <w:t>advanced</w:t>
      </w:r>
      <w:r w:rsidR="00D55E11" w:rsidRPr="00A105C6">
        <w:rPr>
          <w:rFonts w:asciiTheme="majorBidi" w:eastAsia="Times New Roman" w:hAnsiTheme="majorBidi" w:cstheme="majorBidi"/>
          <w:color w:val="000000"/>
          <w:lang w:val="en-GB" w:eastAsia="nl-NL"/>
        </w:rPr>
        <w:t>) yield better results on a categorical data set. This question is answered for Statistics Netherlands, a National Statistics Institute, which currently uses traditional imputation methods, as mentioned in subsection 1.2.</w:t>
      </w:r>
      <w:commentRangeEnd w:id="1"/>
      <w:r w:rsidR="00DC1F63">
        <w:rPr>
          <w:rStyle w:val="Verwijzingopmerking"/>
        </w:rPr>
        <w:commentReference w:id="1"/>
      </w:r>
      <w:r w:rsidR="00D55E11" w:rsidRPr="00A105C6">
        <w:rPr>
          <w:rFonts w:asciiTheme="majorBidi" w:eastAsia="Times New Roman" w:hAnsiTheme="majorBidi" w:cstheme="majorBidi"/>
          <w:color w:val="000000"/>
          <w:lang w:val="en-GB" w:eastAsia="nl-NL"/>
        </w:rPr>
        <w:t xml:space="preserve"> Therefore, </w:t>
      </w:r>
      <w:r w:rsidR="004F3DDA" w:rsidRPr="00A105C6">
        <w:rPr>
          <w:rFonts w:asciiTheme="majorBidi" w:eastAsia="Times New Roman" w:hAnsiTheme="majorBidi" w:cstheme="majorBidi"/>
          <w:color w:val="000000"/>
          <w:lang w:val="en-GB" w:eastAsia="nl-NL"/>
        </w:rPr>
        <w:t xml:space="preserve">the problem statement of the thesis is formulated as follows: </w:t>
      </w:r>
    </w:p>
    <w:p w14:paraId="0E5A1093" w14:textId="5047F2E9" w:rsidR="004F3DDA" w:rsidRPr="00A105C6" w:rsidRDefault="004F3DDA" w:rsidP="004F3DDA">
      <w:pPr>
        <w:pStyle w:val="Geenafstand"/>
        <w:rPr>
          <w:rFonts w:asciiTheme="majorBidi" w:hAnsiTheme="majorBidi" w:cstheme="majorBidi"/>
          <w:lang w:val="en-GB" w:eastAsia="nl-NL"/>
        </w:rPr>
      </w:pPr>
    </w:p>
    <w:p w14:paraId="733EB6DF" w14:textId="1C1BE051" w:rsidR="004F3DDA" w:rsidRPr="00A105C6" w:rsidRDefault="004F3DDA" w:rsidP="00FC76FB">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Problem statement:</w:t>
      </w:r>
      <w:r w:rsidR="0039195E" w:rsidRPr="00A105C6">
        <w:rPr>
          <w:rFonts w:asciiTheme="majorBidi" w:eastAsia="Times New Roman" w:hAnsiTheme="majorBidi" w:cstheme="majorBidi"/>
          <w:color w:val="000000"/>
          <w:lang w:val="en-GB" w:eastAsia="nl-NL"/>
        </w:rPr>
        <w:t xml:space="preserve"> </w:t>
      </w:r>
      <w:r w:rsidRPr="00A105C6">
        <w:rPr>
          <w:rFonts w:asciiTheme="majorBidi" w:eastAsia="Times New Roman" w:hAnsiTheme="majorBidi" w:cstheme="majorBidi"/>
          <w:i/>
          <w:iCs/>
          <w:color w:val="000000"/>
          <w:lang w:val="en-GB" w:eastAsia="nl-NL"/>
        </w:rPr>
        <w:t>To what extent are machine learning algorithms needed in predicting missing values</w:t>
      </w:r>
      <w:r w:rsidR="0039195E" w:rsidRPr="00A105C6">
        <w:rPr>
          <w:rFonts w:asciiTheme="majorBidi" w:eastAsia="Times New Roman" w:hAnsiTheme="majorBidi" w:cstheme="majorBidi"/>
          <w:i/>
          <w:iCs/>
          <w:color w:val="000000"/>
          <w:lang w:val="en-GB" w:eastAsia="nl-NL"/>
        </w:rPr>
        <w:t xml:space="preserve"> in a discrete data set</w:t>
      </w:r>
      <w:r w:rsidRPr="00A105C6">
        <w:rPr>
          <w:rFonts w:asciiTheme="majorBidi" w:eastAsia="Times New Roman" w:hAnsiTheme="majorBidi" w:cstheme="majorBidi"/>
          <w:i/>
          <w:iCs/>
          <w:color w:val="000000"/>
          <w:lang w:val="en-GB" w:eastAsia="nl-NL"/>
        </w:rPr>
        <w:t>?</w:t>
      </w:r>
      <w:r w:rsidR="00FC76FB" w:rsidRPr="00A105C6">
        <w:rPr>
          <w:rFonts w:asciiTheme="majorBidi" w:eastAsia="Times New Roman" w:hAnsiTheme="majorBidi" w:cstheme="majorBidi"/>
          <w:i/>
          <w:iCs/>
          <w:color w:val="000000"/>
          <w:lang w:val="en-GB" w:eastAsia="nl-NL"/>
        </w:rPr>
        <w:t xml:space="preserve"> / To what extent are traditional imputation methods sufficient in comparison with machine learning algorithms?</w:t>
      </w:r>
    </w:p>
    <w:p w14:paraId="30A33D68" w14:textId="77777777" w:rsidR="004F3DDA" w:rsidRPr="00A105C6" w:rsidRDefault="004F3DDA" w:rsidP="004F3DDA">
      <w:pPr>
        <w:pStyle w:val="Geenafstand"/>
        <w:rPr>
          <w:rFonts w:asciiTheme="majorBidi" w:hAnsiTheme="majorBidi" w:cstheme="majorBidi"/>
          <w:lang w:val="en-GB" w:eastAsia="nl-NL"/>
        </w:rPr>
      </w:pPr>
    </w:p>
    <w:p w14:paraId="5BCC13D9" w14:textId="1CBEB7B6" w:rsidR="004F3DDA" w:rsidRPr="00A105C6" w:rsidRDefault="004F3DDA" w:rsidP="00AB0BEA">
      <w:pPr>
        <w:spacing w:after="0" w:line="360" w:lineRule="auto"/>
        <w:jc w:val="both"/>
        <w:rPr>
          <w:rFonts w:asciiTheme="majorBidi" w:eastAsia="Times New Roman" w:hAnsiTheme="majorBidi" w:cstheme="majorBidi"/>
          <w:color w:val="000000"/>
          <w:lang w:val="en-GB" w:eastAsia="nl-NL"/>
        </w:rPr>
      </w:pPr>
      <w:r w:rsidRPr="00AB0BEA">
        <w:rPr>
          <w:rFonts w:asciiTheme="majorBidi" w:eastAsia="Times New Roman" w:hAnsiTheme="majorBidi" w:cstheme="majorBidi"/>
          <w:color w:val="000000"/>
          <w:lang w:val="en-GB" w:eastAsia="nl-NL"/>
        </w:rPr>
        <w:t xml:space="preserve">This problem statement will be answered by means of a literature review and the </w:t>
      </w:r>
      <w:r w:rsidR="004145E7" w:rsidRPr="00AB0BEA">
        <w:rPr>
          <w:rFonts w:asciiTheme="majorBidi" w:eastAsia="Times New Roman" w:hAnsiTheme="majorBidi" w:cstheme="majorBidi"/>
          <w:color w:val="000000"/>
          <w:lang w:val="en-GB" w:eastAsia="nl-NL"/>
        </w:rPr>
        <w:t xml:space="preserve">results of </w:t>
      </w:r>
      <w:r w:rsidR="00DC1F63">
        <w:rPr>
          <w:rFonts w:asciiTheme="majorBidi" w:eastAsia="Times New Roman" w:hAnsiTheme="majorBidi" w:cstheme="majorBidi"/>
          <w:color w:val="000000"/>
          <w:lang w:val="en-GB" w:eastAsia="nl-NL"/>
        </w:rPr>
        <w:t>an</w:t>
      </w:r>
      <w:r w:rsidR="00DC1F63" w:rsidRPr="00AB0BEA">
        <w:rPr>
          <w:rFonts w:asciiTheme="majorBidi" w:eastAsia="Times New Roman" w:hAnsiTheme="majorBidi" w:cstheme="majorBidi"/>
          <w:color w:val="000000"/>
          <w:lang w:val="en-GB" w:eastAsia="nl-NL"/>
        </w:rPr>
        <w:t xml:space="preserve"> </w:t>
      </w:r>
      <w:r w:rsidR="004145E7" w:rsidRPr="00AB0BEA">
        <w:rPr>
          <w:rFonts w:asciiTheme="majorBidi" w:eastAsia="Times New Roman" w:hAnsiTheme="majorBidi" w:cstheme="majorBidi"/>
          <w:color w:val="000000"/>
          <w:lang w:val="en-GB" w:eastAsia="nl-NL"/>
        </w:rPr>
        <w:t>experimental study.</w:t>
      </w:r>
      <w:r w:rsidRPr="00AB0BEA">
        <w:rPr>
          <w:rFonts w:asciiTheme="majorBidi" w:eastAsia="Times New Roman" w:hAnsiTheme="majorBidi" w:cstheme="majorBidi"/>
          <w:color w:val="000000"/>
          <w:lang w:val="en-GB" w:eastAsia="nl-NL"/>
        </w:rPr>
        <w:t xml:space="preserve"> The comparison between tradition</w:t>
      </w:r>
      <w:r w:rsidR="00AB0BEA" w:rsidRPr="00AB0BEA">
        <w:rPr>
          <w:rFonts w:asciiTheme="majorBidi" w:eastAsia="Times New Roman" w:hAnsiTheme="majorBidi" w:cstheme="majorBidi"/>
          <w:color w:val="000000"/>
          <w:lang w:val="en-GB" w:eastAsia="nl-NL"/>
        </w:rPr>
        <w:t>al</w:t>
      </w:r>
      <w:r w:rsidRPr="00AB0BEA">
        <w:rPr>
          <w:rFonts w:asciiTheme="majorBidi" w:eastAsia="Times New Roman" w:hAnsiTheme="majorBidi" w:cstheme="majorBidi"/>
          <w:color w:val="000000"/>
          <w:lang w:val="en-GB" w:eastAsia="nl-NL"/>
        </w:rPr>
        <w:t xml:space="preserve"> imputation methods and </w:t>
      </w:r>
      <w:r w:rsidR="00AB0BEA" w:rsidRPr="00AB0BEA">
        <w:rPr>
          <w:rFonts w:asciiTheme="majorBidi" w:eastAsia="Times New Roman" w:hAnsiTheme="majorBidi" w:cstheme="majorBidi"/>
          <w:color w:val="000000"/>
          <w:lang w:val="en-GB" w:eastAsia="nl-NL"/>
        </w:rPr>
        <w:t>advanced methods</w:t>
      </w:r>
      <w:r w:rsidRPr="00AB0BEA">
        <w:rPr>
          <w:rFonts w:asciiTheme="majorBidi" w:eastAsia="Times New Roman" w:hAnsiTheme="majorBidi" w:cstheme="majorBidi"/>
          <w:color w:val="000000"/>
          <w:lang w:val="en-GB" w:eastAsia="nl-NL"/>
        </w:rPr>
        <w:t xml:space="preserve"> will be made on the basis of u</w:t>
      </w:r>
      <w:r w:rsidR="00C7140D" w:rsidRPr="00AB0BEA">
        <w:rPr>
          <w:rFonts w:asciiTheme="majorBidi" w:eastAsia="Times New Roman" w:hAnsiTheme="majorBidi" w:cstheme="majorBidi"/>
          <w:color w:val="000000"/>
          <w:lang w:val="en-GB" w:eastAsia="nl-NL"/>
        </w:rPr>
        <w:t>sing the literature review and the</w:t>
      </w:r>
      <w:r w:rsidRPr="00AB0BEA">
        <w:rPr>
          <w:rFonts w:asciiTheme="majorBidi" w:eastAsia="Times New Roman" w:hAnsiTheme="majorBidi" w:cstheme="majorBidi"/>
          <w:color w:val="000000"/>
          <w:lang w:val="en-GB" w:eastAsia="nl-NL"/>
        </w:rPr>
        <w:t xml:space="preserve"> experimental study provided by this paper. The comparison will be made along three aspects: the </w:t>
      </w:r>
      <w:r w:rsidR="00AB0BEA" w:rsidRPr="00AB0BEA">
        <w:rPr>
          <w:rFonts w:asciiTheme="majorBidi" w:eastAsia="Times New Roman" w:hAnsiTheme="majorBidi" w:cstheme="majorBidi"/>
          <w:color w:val="000000"/>
          <w:lang w:val="en-GB" w:eastAsia="nl-NL"/>
        </w:rPr>
        <w:t>characteristics of the imputation methods, the results of the experiment and which method(s) could be properly implemented at Statistics Netherlands.</w:t>
      </w:r>
      <w:r w:rsidRPr="00AB0BEA">
        <w:rPr>
          <w:rFonts w:asciiTheme="majorBidi" w:eastAsia="Times New Roman" w:hAnsiTheme="majorBidi" w:cstheme="majorBidi"/>
          <w:color w:val="000000"/>
          <w:lang w:val="en-GB" w:eastAsia="nl-NL"/>
        </w:rPr>
        <w:t xml:space="preserve"> In order to answer the problem statement, we divide it into </w:t>
      </w:r>
      <w:r w:rsidR="004145E7" w:rsidRPr="00AB0BEA">
        <w:rPr>
          <w:rFonts w:asciiTheme="majorBidi" w:eastAsia="Times New Roman" w:hAnsiTheme="majorBidi" w:cstheme="majorBidi"/>
          <w:color w:val="000000"/>
          <w:lang w:val="en-GB" w:eastAsia="nl-NL"/>
        </w:rPr>
        <w:t xml:space="preserve">four </w:t>
      </w:r>
      <w:r w:rsidRPr="00AB0BEA">
        <w:rPr>
          <w:rFonts w:asciiTheme="majorBidi" w:eastAsia="Times New Roman" w:hAnsiTheme="majorBidi" w:cstheme="majorBidi"/>
          <w:color w:val="000000"/>
          <w:lang w:val="en-GB" w:eastAsia="nl-NL"/>
        </w:rPr>
        <w:t>research questions, which will be introduced below.</w:t>
      </w:r>
      <w:r w:rsidRPr="00A105C6">
        <w:rPr>
          <w:rFonts w:asciiTheme="majorBidi" w:eastAsia="Times New Roman" w:hAnsiTheme="majorBidi" w:cstheme="majorBidi"/>
          <w:color w:val="000000"/>
          <w:lang w:val="en-GB" w:eastAsia="nl-NL"/>
        </w:rPr>
        <w:t xml:space="preserve"> </w:t>
      </w:r>
    </w:p>
    <w:p w14:paraId="64516241" w14:textId="77777777" w:rsidR="00A47422" w:rsidRPr="00A105C6" w:rsidRDefault="00A47422" w:rsidP="00A47422">
      <w:pPr>
        <w:pStyle w:val="Geenafstand"/>
        <w:rPr>
          <w:rFonts w:asciiTheme="majorBidi" w:hAnsiTheme="majorBidi" w:cstheme="majorBidi"/>
          <w:lang w:val="en-GB" w:eastAsia="nl-NL"/>
        </w:rPr>
      </w:pPr>
    </w:p>
    <w:p w14:paraId="6C53C249" w14:textId="421D4158" w:rsidR="00A47422" w:rsidRPr="00A105C6" w:rsidRDefault="004F3DDA" w:rsidP="00AB0BEA">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Research question 1 (RQ1):</w:t>
      </w:r>
      <w:r w:rsidRPr="00A105C6">
        <w:rPr>
          <w:rFonts w:asciiTheme="majorBidi" w:eastAsia="Times New Roman" w:hAnsiTheme="majorBidi" w:cstheme="majorBidi"/>
          <w:color w:val="000000"/>
          <w:lang w:val="en-GB" w:eastAsia="nl-NL"/>
        </w:rPr>
        <w:t xml:space="preserve"> </w:t>
      </w:r>
      <w:r w:rsidRPr="00A105C6">
        <w:rPr>
          <w:rFonts w:asciiTheme="majorBidi" w:eastAsia="Times New Roman" w:hAnsiTheme="majorBidi" w:cstheme="majorBidi"/>
          <w:i/>
          <w:iCs/>
          <w:color w:val="000000"/>
          <w:lang w:val="en-GB" w:eastAsia="nl-NL"/>
        </w:rPr>
        <w:t xml:space="preserve">To what extent do </w:t>
      </w:r>
      <w:r w:rsidR="00D55E11" w:rsidRPr="00A105C6">
        <w:rPr>
          <w:rFonts w:asciiTheme="majorBidi" w:eastAsia="Times New Roman" w:hAnsiTheme="majorBidi" w:cstheme="majorBidi"/>
          <w:i/>
          <w:iCs/>
          <w:color w:val="000000"/>
          <w:lang w:val="en-GB" w:eastAsia="nl-NL"/>
        </w:rPr>
        <w:t xml:space="preserve">traditional </w:t>
      </w:r>
      <w:r w:rsidR="00F221B2" w:rsidRPr="00A105C6">
        <w:rPr>
          <w:rFonts w:asciiTheme="majorBidi" w:eastAsia="Times New Roman" w:hAnsiTheme="majorBidi" w:cstheme="majorBidi"/>
          <w:i/>
          <w:iCs/>
          <w:color w:val="000000"/>
          <w:lang w:val="en-GB" w:eastAsia="nl-NL"/>
        </w:rPr>
        <w:t>imputation methods</w:t>
      </w:r>
      <w:r w:rsidR="00AB0BEA">
        <w:rPr>
          <w:rFonts w:asciiTheme="majorBidi" w:eastAsia="Times New Roman" w:hAnsiTheme="majorBidi" w:cstheme="majorBidi"/>
          <w:i/>
          <w:iCs/>
          <w:color w:val="000000"/>
          <w:lang w:val="en-GB" w:eastAsia="nl-NL"/>
        </w:rPr>
        <w:t xml:space="preserve"> and the advanced imputation methods</w:t>
      </w:r>
      <w:r w:rsidRPr="00A105C6">
        <w:rPr>
          <w:rFonts w:asciiTheme="majorBidi" w:eastAsia="Times New Roman" w:hAnsiTheme="majorBidi" w:cstheme="majorBidi"/>
          <w:i/>
          <w:iCs/>
          <w:color w:val="000000"/>
          <w:lang w:val="en-GB" w:eastAsia="nl-NL"/>
        </w:rPr>
        <w:t>, successfully applied to the dataset without missing values, perform well on the dataset with missing values?</w:t>
      </w:r>
    </w:p>
    <w:p w14:paraId="21333BA5" w14:textId="77777777" w:rsidR="00A47422" w:rsidRPr="00A105C6" w:rsidRDefault="00A47422" w:rsidP="00A47422">
      <w:pPr>
        <w:pStyle w:val="Geenafstand"/>
        <w:rPr>
          <w:rFonts w:asciiTheme="majorBidi" w:hAnsiTheme="majorBidi" w:cstheme="majorBidi"/>
        </w:rPr>
      </w:pPr>
    </w:p>
    <w:p w14:paraId="047AB6BA" w14:textId="7EFA57AB" w:rsidR="004F3DDA" w:rsidRPr="00A105C6" w:rsidRDefault="004F3DDA" w:rsidP="00AB0BEA">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Research question 2 (RQ2):</w:t>
      </w:r>
      <w:r w:rsidRPr="00A105C6">
        <w:rPr>
          <w:rFonts w:asciiTheme="majorBidi" w:eastAsia="Times New Roman" w:hAnsiTheme="majorBidi" w:cstheme="majorBidi"/>
          <w:i/>
          <w:iCs/>
          <w:color w:val="000000"/>
          <w:lang w:val="en-GB" w:eastAsia="nl-NL"/>
        </w:rPr>
        <w:t xml:space="preserve"> Which </w:t>
      </w:r>
      <w:r w:rsidR="00AB0BEA">
        <w:rPr>
          <w:rFonts w:asciiTheme="majorBidi" w:eastAsia="Times New Roman" w:hAnsiTheme="majorBidi" w:cstheme="majorBidi"/>
          <w:i/>
          <w:iCs/>
          <w:color w:val="000000"/>
          <w:lang w:val="en-GB" w:eastAsia="nl-NL"/>
        </w:rPr>
        <w:t>imputation method (traditional and advanced)</w:t>
      </w:r>
      <w:r w:rsidR="00F221B2" w:rsidRPr="00A105C6">
        <w:rPr>
          <w:rFonts w:asciiTheme="majorBidi" w:eastAsia="Times New Roman" w:hAnsiTheme="majorBidi" w:cstheme="majorBidi"/>
          <w:i/>
          <w:iCs/>
          <w:color w:val="000000"/>
          <w:lang w:val="en-GB" w:eastAsia="nl-NL"/>
        </w:rPr>
        <w:t xml:space="preserve"> yield the best results?</w:t>
      </w:r>
    </w:p>
    <w:p w14:paraId="67EA52E0" w14:textId="77777777" w:rsidR="007F4EA3" w:rsidRPr="00A105C6" w:rsidRDefault="007F4EA3" w:rsidP="007F4EA3">
      <w:pPr>
        <w:pStyle w:val="Geenafstand"/>
        <w:rPr>
          <w:rFonts w:asciiTheme="majorBidi" w:hAnsiTheme="majorBidi" w:cstheme="majorBidi"/>
          <w:lang w:val="en-GB" w:eastAsia="nl-NL"/>
        </w:rPr>
      </w:pPr>
    </w:p>
    <w:p w14:paraId="1C5AF15E" w14:textId="18B4A390" w:rsidR="007F4EA3" w:rsidRPr="00A105C6" w:rsidRDefault="007F4EA3" w:rsidP="00AB0BEA">
      <w:pPr>
        <w:pStyle w:val="Geenafstand"/>
        <w:rPr>
          <w:rFonts w:asciiTheme="majorBidi" w:eastAsia="Times New Roman" w:hAnsiTheme="majorBidi" w:cstheme="majorBidi"/>
          <w:color w:val="000000"/>
          <w:lang w:val="en-GB" w:eastAsia="nl-NL"/>
        </w:rPr>
      </w:pPr>
      <w:r w:rsidRPr="00A105C6">
        <w:rPr>
          <w:rFonts w:asciiTheme="majorBidi" w:eastAsia="Times New Roman" w:hAnsiTheme="majorBidi" w:cstheme="majorBidi"/>
          <w:color w:val="000000"/>
          <w:lang w:val="en-GB" w:eastAsia="nl-NL"/>
        </w:rPr>
        <w:t xml:space="preserve">Furthermore, to check if Chu and Poirier’s (2015) </w:t>
      </w:r>
      <w:r w:rsidR="00AB0BEA">
        <w:rPr>
          <w:rFonts w:asciiTheme="majorBidi" w:eastAsia="Times New Roman" w:hAnsiTheme="majorBidi" w:cstheme="majorBidi"/>
          <w:color w:val="000000"/>
          <w:lang w:val="en-GB" w:eastAsia="nl-NL"/>
        </w:rPr>
        <w:t xml:space="preserve">and </w:t>
      </w:r>
      <w:proofErr w:type="spellStart"/>
      <w:r w:rsidR="00AB0BEA">
        <w:rPr>
          <w:rFonts w:asciiTheme="majorBidi" w:eastAsia="Times New Roman" w:hAnsiTheme="majorBidi" w:cstheme="majorBidi"/>
          <w:color w:val="000000"/>
          <w:lang w:val="en-GB" w:eastAsia="nl-NL"/>
        </w:rPr>
        <w:t>Marwala’s</w:t>
      </w:r>
      <w:proofErr w:type="spellEnd"/>
      <w:r w:rsidR="00AB0BEA">
        <w:rPr>
          <w:rFonts w:asciiTheme="majorBidi" w:eastAsia="Times New Roman" w:hAnsiTheme="majorBidi" w:cstheme="majorBidi"/>
          <w:color w:val="000000"/>
          <w:lang w:val="en-GB" w:eastAsia="nl-NL"/>
        </w:rPr>
        <w:t xml:space="preserve"> (2009) </w:t>
      </w:r>
      <w:r w:rsidRPr="00A105C6">
        <w:rPr>
          <w:rFonts w:asciiTheme="majorBidi" w:eastAsia="Times New Roman" w:hAnsiTheme="majorBidi" w:cstheme="majorBidi"/>
          <w:color w:val="000000"/>
          <w:lang w:val="en-GB" w:eastAsia="nl-NL"/>
        </w:rPr>
        <w:t>statement</w:t>
      </w:r>
      <w:r w:rsidR="00430D41">
        <w:rPr>
          <w:rFonts w:asciiTheme="majorBidi" w:eastAsia="Times New Roman" w:hAnsiTheme="majorBidi" w:cstheme="majorBidi"/>
          <w:color w:val="000000"/>
          <w:lang w:val="en-GB" w:eastAsia="nl-NL"/>
        </w:rPr>
        <w:t>s</w:t>
      </w:r>
      <w:r w:rsidRPr="00A105C6">
        <w:rPr>
          <w:rFonts w:asciiTheme="majorBidi" w:eastAsia="Times New Roman" w:hAnsiTheme="majorBidi" w:cstheme="majorBidi"/>
          <w:color w:val="000000"/>
          <w:lang w:val="en-GB" w:eastAsia="nl-NL"/>
        </w:rPr>
        <w:t xml:space="preserve"> </w:t>
      </w:r>
      <w:r w:rsidR="00AB0BEA">
        <w:rPr>
          <w:rFonts w:asciiTheme="majorBidi" w:eastAsia="Times New Roman" w:hAnsiTheme="majorBidi" w:cstheme="majorBidi"/>
          <w:color w:val="000000"/>
          <w:lang w:val="en-GB" w:eastAsia="nl-NL"/>
        </w:rPr>
        <w:t>are</w:t>
      </w:r>
      <w:r w:rsidRPr="00A105C6">
        <w:rPr>
          <w:rFonts w:asciiTheme="majorBidi" w:eastAsia="Times New Roman" w:hAnsiTheme="majorBidi" w:cstheme="majorBidi"/>
          <w:color w:val="000000"/>
          <w:lang w:val="en-GB" w:eastAsia="nl-NL"/>
        </w:rPr>
        <w:t xml:space="preserve"> in fact true,</w:t>
      </w:r>
    </w:p>
    <w:p w14:paraId="72C0B11E" w14:textId="77777777" w:rsidR="004F3DDA" w:rsidRPr="00A105C6" w:rsidRDefault="004F3DDA" w:rsidP="00F221B2">
      <w:pPr>
        <w:pStyle w:val="Geenafstand"/>
        <w:rPr>
          <w:rFonts w:asciiTheme="majorBidi" w:hAnsiTheme="majorBidi" w:cstheme="majorBidi"/>
          <w:lang w:val="en-GB" w:eastAsia="nl-NL"/>
        </w:rPr>
      </w:pPr>
    </w:p>
    <w:p w14:paraId="740FD542" w14:textId="3FBE3233" w:rsidR="004F3DDA" w:rsidRPr="00A105C6" w:rsidRDefault="004F3DDA" w:rsidP="00AB0BEA">
      <w:pPr>
        <w:spacing w:after="0" w:line="360" w:lineRule="auto"/>
        <w:ind w:left="720"/>
        <w:jc w:val="both"/>
        <w:rPr>
          <w:rFonts w:asciiTheme="majorBidi" w:eastAsia="Times New Roman" w:hAnsiTheme="majorBidi" w:cstheme="majorBidi"/>
          <w:i/>
          <w:iCs/>
          <w:color w:val="000000"/>
          <w:lang w:val="en-GB" w:eastAsia="nl-NL"/>
        </w:rPr>
      </w:pPr>
      <w:r w:rsidRPr="00A105C6">
        <w:rPr>
          <w:rFonts w:asciiTheme="majorBidi" w:eastAsia="Times New Roman" w:hAnsiTheme="majorBidi" w:cstheme="majorBidi"/>
          <w:b/>
          <w:bCs/>
          <w:color w:val="000000"/>
          <w:lang w:val="en-GB" w:eastAsia="nl-NL"/>
        </w:rPr>
        <w:t>Research question 3 (RQ3):</w:t>
      </w:r>
      <w:r w:rsidRPr="00A105C6">
        <w:rPr>
          <w:rFonts w:asciiTheme="majorBidi" w:eastAsia="Times New Roman" w:hAnsiTheme="majorBidi" w:cstheme="majorBidi"/>
          <w:i/>
          <w:iCs/>
          <w:color w:val="000000"/>
          <w:lang w:val="en-GB" w:eastAsia="nl-NL"/>
        </w:rPr>
        <w:t xml:space="preserve"> </w:t>
      </w:r>
      <w:r w:rsidR="00F221B2" w:rsidRPr="00A105C6">
        <w:rPr>
          <w:rFonts w:asciiTheme="majorBidi" w:eastAsia="Times New Roman" w:hAnsiTheme="majorBidi" w:cstheme="majorBidi"/>
          <w:i/>
          <w:iCs/>
          <w:color w:val="000000"/>
          <w:lang w:val="en-GB" w:eastAsia="nl-NL"/>
        </w:rPr>
        <w:t>To what extent d</w:t>
      </w:r>
      <w:r w:rsidRPr="00A105C6">
        <w:rPr>
          <w:rFonts w:asciiTheme="majorBidi" w:eastAsia="Times New Roman" w:hAnsiTheme="majorBidi" w:cstheme="majorBidi"/>
          <w:i/>
          <w:iCs/>
          <w:color w:val="000000"/>
          <w:lang w:val="en-GB" w:eastAsia="nl-NL"/>
        </w:rPr>
        <w:t xml:space="preserve">o the </w:t>
      </w:r>
      <w:r w:rsidR="00AB0BEA">
        <w:rPr>
          <w:rFonts w:asciiTheme="majorBidi" w:eastAsia="Times New Roman" w:hAnsiTheme="majorBidi" w:cstheme="majorBidi"/>
          <w:i/>
          <w:iCs/>
          <w:color w:val="000000"/>
          <w:lang w:val="en-GB" w:eastAsia="nl-NL"/>
        </w:rPr>
        <w:t>advanced methods</w:t>
      </w:r>
      <w:r w:rsidRPr="00A105C6">
        <w:rPr>
          <w:rFonts w:asciiTheme="majorBidi" w:eastAsia="Times New Roman" w:hAnsiTheme="majorBidi" w:cstheme="majorBidi"/>
          <w:i/>
          <w:iCs/>
          <w:color w:val="000000"/>
          <w:lang w:val="en-GB" w:eastAsia="nl-NL"/>
        </w:rPr>
        <w:t xml:space="preserve"> outperform the traditional imputation methods?</w:t>
      </w:r>
    </w:p>
    <w:p w14:paraId="2AD33E16" w14:textId="77777777" w:rsidR="005545BE" w:rsidRPr="00AB0BEA" w:rsidRDefault="005545BE" w:rsidP="00AB0BEA">
      <w:pPr>
        <w:pStyle w:val="Geenafstand"/>
      </w:pPr>
    </w:p>
    <w:p w14:paraId="5C03D71B" w14:textId="11C07A6B" w:rsidR="007E5F78" w:rsidRDefault="00AB0BEA" w:rsidP="00D42A03">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If the statements concerning the </w:t>
      </w:r>
      <w:r w:rsidR="00D42A03">
        <w:rPr>
          <w:rFonts w:asciiTheme="majorBidi" w:eastAsia="Times New Roman" w:hAnsiTheme="majorBidi" w:cstheme="majorBidi"/>
          <w:color w:val="000000"/>
          <w:lang w:val="en-GB" w:eastAsia="nl-NL"/>
        </w:rPr>
        <w:t xml:space="preserve">outperformance of the advanced methods are true, then research should be done if </w:t>
      </w:r>
      <w:r w:rsidR="007E5F78" w:rsidRPr="00A105C6">
        <w:rPr>
          <w:rFonts w:asciiTheme="majorBidi" w:eastAsia="Times New Roman" w:hAnsiTheme="majorBidi" w:cstheme="majorBidi"/>
          <w:color w:val="000000"/>
          <w:lang w:val="en-GB" w:eastAsia="nl-NL"/>
        </w:rPr>
        <w:t xml:space="preserve">the </w:t>
      </w:r>
      <w:r>
        <w:rPr>
          <w:rFonts w:asciiTheme="majorBidi" w:eastAsia="Times New Roman" w:hAnsiTheme="majorBidi" w:cstheme="majorBidi"/>
          <w:color w:val="000000"/>
          <w:lang w:val="en-GB" w:eastAsia="nl-NL"/>
        </w:rPr>
        <w:t>methods could be successful in practice at Statistics Netherlands,</w:t>
      </w:r>
    </w:p>
    <w:p w14:paraId="60A751E2" w14:textId="77777777" w:rsidR="00D42A03" w:rsidRPr="00A105C6" w:rsidRDefault="00D42A03" w:rsidP="00D42A03">
      <w:pPr>
        <w:spacing w:after="0" w:line="360" w:lineRule="auto"/>
        <w:jc w:val="both"/>
        <w:rPr>
          <w:rFonts w:asciiTheme="majorBidi" w:eastAsia="Times New Roman" w:hAnsiTheme="majorBidi" w:cstheme="majorBidi"/>
          <w:color w:val="000000"/>
          <w:lang w:val="en-GB" w:eastAsia="nl-NL"/>
        </w:rPr>
      </w:pPr>
    </w:p>
    <w:p w14:paraId="1B77572F" w14:textId="6B03A709" w:rsidR="005545BE" w:rsidRPr="005E655D" w:rsidRDefault="005545BE" w:rsidP="00D42A03">
      <w:pPr>
        <w:spacing w:after="0" w:line="360" w:lineRule="auto"/>
        <w:ind w:left="720"/>
        <w:jc w:val="both"/>
        <w:rPr>
          <w:rFonts w:asciiTheme="majorBidi" w:eastAsia="Times New Roman" w:hAnsiTheme="majorBidi" w:cstheme="majorBidi"/>
          <w:color w:val="000000"/>
          <w:lang w:val="en-GB" w:eastAsia="nl-NL"/>
        </w:rPr>
      </w:pPr>
      <w:commentRangeStart w:id="2"/>
      <w:commentRangeStart w:id="3"/>
      <w:r w:rsidRPr="00A105C6">
        <w:rPr>
          <w:rFonts w:asciiTheme="majorBidi" w:eastAsia="Times New Roman" w:hAnsiTheme="majorBidi" w:cstheme="majorBidi"/>
          <w:b/>
          <w:bCs/>
          <w:color w:val="000000"/>
          <w:lang w:val="en-GB" w:eastAsia="nl-NL"/>
        </w:rPr>
        <w:t>Research question 4 (RQ4):</w:t>
      </w:r>
      <w:r w:rsidRPr="00A105C6">
        <w:rPr>
          <w:rFonts w:asciiTheme="majorBidi" w:eastAsia="Times New Roman" w:hAnsiTheme="majorBidi" w:cstheme="majorBidi"/>
          <w:i/>
          <w:iCs/>
          <w:color w:val="000000"/>
          <w:lang w:val="en-GB" w:eastAsia="nl-NL"/>
        </w:rPr>
        <w:t xml:space="preserve"> </w:t>
      </w:r>
      <w:commentRangeEnd w:id="2"/>
      <w:r w:rsidRPr="00A105C6">
        <w:rPr>
          <w:rStyle w:val="Verwijzingopmerking"/>
          <w:rFonts w:asciiTheme="majorBidi" w:hAnsiTheme="majorBidi" w:cstheme="majorBidi"/>
        </w:rPr>
        <w:commentReference w:id="2"/>
      </w:r>
      <w:commentRangeEnd w:id="3"/>
      <w:r w:rsidR="00DC1F63">
        <w:rPr>
          <w:rStyle w:val="Verwijzingopmerking"/>
        </w:rPr>
        <w:commentReference w:id="3"/>
      </w:r>
      <w:r w:rsidRPr="00A105C6">
        <w:rPr>
          <w:rFonts w:asciiTheme="majorBidi" w:eastAsia="Times New Roman" w:hAnsiTheme="majorBidi" w:cstheme="majorBidi"/>
          <w:i/>
          <w:iCs/>
          <w:color w:val="000000"/>
          <w:lang w:val="en-GB" w:eastAsia="nl-NL"/>
        </w:rPr>
        <w:t xml:space="preserve">Are the </w:t>
      </w:r>
      <w:r w:rsidR="00D42A03">
        <w:rPr>
          <w:rFonts w:asciiTheme="majorBidi" w:eastAsia="Times New Roman" w:hAnsiTheme="majorBidi" w:cstheme="majorBidi"/>
          <w:i/>
          <w:iCs/>
          <w:color w:val="000000"/>
          <w:lang w:val="en-GB" w:eastAsia="nl-NL"/>
        </w:rPr>
        <w:t>advanced methods</w:t>
      </w:r>
      <w:r w:rsidRPr="00A105C6">
        <w:rPr>
          <w:rFonts w:asciiTheme="majorBidi" w:eastAsia="Times New Roman" w:hAnsiTheme="majorBidi" w:cstheme="majorBidi"/>
          <w:i/>
          <w:iCs/>
          <w:color w:val="000000"/>
          <w:lang w:val="en-GB" w:eastAsia="nl-NL"/>
        </w:rPr>
        <w:t xml:space="preserve"> easy to implement in practice at </w:t>
      </w:r>
      <w:r w:rsidR="00D42A03">
        <w:rPr>
          <w:rFonts w:asciiTheme="majorBidi" w:eastAsia="Times New Roman" w:hAnsiTheme="majorBidi" w:cstheme="majorBidi"/>
          <w:i/>
          <w:iCs/>
          <w:color w:val="000000"/>
          <w:lang w:val="en-GB" w:eastAsia="nl-NL"/>
        </w:rPr>
        <w:t>Statistics Netherlands</w:t>
      </w:r>
      <w:r w:rsidRPr="00A105C6">
        <w:rPr>
          <w:rFonts w:asciiTheme="majorBidi" w:eastAsia="Times New Roman" w:hAnsiTheme="majorBidi" w:cstheme="majorBidi"/>
          <w:i/>
          <w:iCs/>
          <w:color w:val="000000"/>
          <w:lang w:val="en-GB" w:eastAsia="nl-NL"/>
        </w:rPr>
        <w:t xml:space="preserve">? </w:t>
      </w:r>
      <w:r w:rsidR="005E655D">
        <w:rPr>
          <w:rFonts w:asciiTheme="majorBidi" w:eastAsia="Times New Roman" w:hAnsiTheme="majorBidi" w:cstheme="majorBidi"/>
          <w:color w:val="000000"/>
          <w:lang w:val="en-GB" w:eastAsia="nl-NL"/>
        </w:rPr>
        <w:t xml:space="preserve">Because </w:t>
      </w:r>
    </w:p>
    <w:p w14:paraId="40A891C7" w14:textId="77777777" w:rsidR="00F221B2" w:rsidRPr="00A105C6" w:rsidRDefault="00F221B2" w:rsidP="00F221B2">
      <w:pPr>
        <w:pStyle w:val="Geenafstand"/>
        <w:rPr>
          <w:rFonts w:asciiTheme="majorBidi" w:hAnsiTheme="majorBidi" w:cstheme="majorBidi"/>
          <w:lang w:val="en-GB" w:eastAsia="nl-NL"/>
        </w:rPr>
      </w:pPr>
    </w:p>
    <w:p w14:paraId="7ABC7C20" w14:textId="0D05E2F0" w:rsidR="004F3DDA" w:rsidRPr="00A105C6" w:rsidRDefault="00AB0BEA" w:rsidP="00AB0BEA">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In conclusion, a</w:t>
      </w:r>
      <w:r w:rsidR="00C436F6" w:rsidRPr="00A105C6">
        <w:rPr>
          <w:rFonts w:asciiTheme="majorBidi" w:eastAsia="Times New Roman" w:hAnsiTheme="majorBidi" w:cstheme="majorBidi"/>
          <w:color w:val="000000"/>
          <w:lang w:val="en-GB" w:eastAsia="nl-NL"/>
        </w:rPr>
        <w:t xml:space="preserve">nswering the research questions, will result in enhancing the pre-process at </w:t>
      </w:r>
      <w:r>
        <w:rPr>
          <w:rFonts w:asciiTheme="majorBidi" w:eastAsia="Times New Roman" w:hAnsiTheme="majorBidi" w:cstheme="majorBidi"/>
          <w:color w:val="000000"/>
          <w:lang w:val="en-GB" w:eastAsia="nl-NL"/>
        </w:rPr>
        <w:t xml:space="preserve">Statistics Netherlands. </w:t>
      </w:r>
      <w:r w:rsidR="00C436F6" w:rsidRPr="00A105C6">
        <w:rPr>
          <w:rFonts w:asciiTheme="majorBidi" w:eastAsia="Times New Roman" w:hAnsiTheme="majorBidi" w:cstheme="majorBidi"/>
          <w:color w:val="000000"/>
          <w:lang w:val="en-GB" w:eastAsia="nl-NL"/>
        </w:rPr>
        <w:t xml:space="preserve"> </w:t>
      </w:r>
    </w:p>
    <w:p w14:paraId="3A66B003" w14:textId="77777777" w:rsidR="00FA6FDC" w:rsidRPr="00A105C6" w:rsidRDefault="00FA6FDC" w:rsidP="00D42A03">
      <w:pPr>
        <w:pStyle w:val="Geenafstand"/>
      </w:pPr>
    </w:p>
    <w:p w14:paraId="107B28DA" w14:textId="6CD8A8FA" w:rsidR="005E3D6B" w:rsidRPr="00A105C6" w:rsidRDefault="00790198" w:rsidP="00790198">
      <w:pPr>
        <w:pStyle w:val="Lijstalinea"/>
        <w:numPr>
          <w:ilvl w:val="1"/>
          <w:numId w:val="1"/>
        </w:numPr>
        <w:rPr>
          <w:rFonts w:asciiTheme="majorBidi" w:eastAsia="Times New Roman" w:hAnsiTheme="majorBidi" w:cstheme="majorBidi"/>
          <w:b/>
          <w:bCs/>
          <w:color w:val="000000"/>
          <w:lang w:val="en-GB" w:eastAsia="nl-NL"/>
        </w:rPr>
      </w:pPr>
      <w:r w:rsidRPr="00A105C6">
        <w:rPr>
          <w:rFonts w:asciiTheme="majorBidi" w:eastAsia="Times New Roman" w:hAnsiTheme="majorBidi" w:cstheme="majorBidi"/>
          <w:b/>
          <w:bCs/>
          <w:color w:val="000000"/>
          <w:lang w:val="en-GB" w:eastAsia="nl-NL"/>
        </w:rPr>
        <w:t xml:space="preserve"> Outline</w:t>
      </w:r>
    </w:p>
    <w:p w14:paraId="5FDAEACA" w14:textId="6A47857B" w:rsidR="005E3D6B" w:rsidRPr="00553AE6" w:rsidRDefault="00583A57" w:rsidP="005C20E7">
      <w:pPr>
        <w:rPr>
          <w:rFonts w:asciiTheme="majorBidi" w:eastAsia="Times New Roman" w:hAnsiTheme="majorBidi" w:cstheme="majorBidi"/>
          <w:color w:val="000000"/>
          <w:sz w:val="40"/>
          <w:szCs w:val="40"/>
          <w:lang w:val="en-GB" w:eastAsia="nl-NL"/>
        </w:rPr>
      </w:pPr>
      <w:r w:rsidRPr="007F4EA3">
        <w:rPr>
          <w:rFonts w:ascii="Georgia" w:eastAsia="Times New Roman" w:hAnsi="Georgia" w:cstheme="majorBidi"/>
          <w:b/>
          <w:bCs/>
          <w:color w:val="000000"/>
          <w:sz w:val="40"/>
          <w:szCs w:val="40"/>
          <w:lang w:val="en-GB" w:eastAsia="nl-NL"/>
        </w:rPr>
        <w:br w:type="page"/>
      </w:r>
      <w:r w:rsidR="005C20E7" w:rsidRPr="00553AE6">
        <w:rPr>
          <w:rFonts w:asciiTheme="majorBidi" w:eastAsia="Times New Roman" w:hAnsiTheme="majorBidi" w:cstheme="majorBidi"/>
          <w:color w:val="000000"/>
          <w:sz w:val="40"/>
          <w:szCs w:val="40"/>
          <w:lang w:val="en-GB" w:eastAsia="nl-NL"/>
        </w:rPr>
        <w:lastRenderedPageBreak/>
        <w:t xml:space="preserve">2. </w:t>
      </w:r>
      <w:r w:rsidR="005E3D6B" w:rsidRPr="00553AE6">
        <w:rPr>
          <w:rFonts w:asciiTheme="majorBidi" w:eastAsia="Times New Roman" w:hAnsiTheme="majorBidi" w:cstheme="majorBidi"/>
          <w:color w:val="000000"/>
          <w:sz w:val="40"/>
          <w:szCs w:val="40"/>
          <w:lang w:val="en-GB" w:eastAsia="nl-NL"/>
        </w:rPr>
        <w:t>Background</w:t>
      </w:r>
    </w:p>
    <w:p w14:paraId="16817D3A" w14:textId="04C09B55" w:rsidR="00AD0DF1" w:rsidRPr="00553AE6" w:rsidRDefault="005E3D6B" w:rsidP="00430D41">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In this chapter we discuss relevant literature. Reviewing previous studies will help to form definitions, to identify valuable </w:t>
      </w:r>
      <w:r w:rsidR="00430D41">
        <w:rPr>
          <w:rFonts w:asciiTheme="majorBidi" w:eastAsia="Times New Roman" w:hAnsiTheme="majorBidi" w:cstheme="majorBidi"/>
          <w:color w:val="000000"/>
          <w:lang w:val="en-GB" w:eastAsia="nl-NL"/>
        </w:rPr>
        <w:t>knowledge</w:t>
      </w:r>
      <w:r w:rsidRPr="00553AE6">
        <w:rPr>
          <w:rFonts w:asciiTheme="majorBidi" w:eastAsia="Times New Roman" w:hAnsiTheme="majorBidi" w:cstheme="majorBidi"/>
          <w:color w:val="000000"/>
          <w:lang w:val="en-GB" w:eastAsia="nl-NL"/>
        </w:rPr>
        <w:t xml:space="preserve"> in advance, and to keep in mind often recurring problems.</w:t>
      </w:r>
      <w:r w:rsidR="002F1334">
        <w:rPr>
          <w:rFonts w:asciiTheme="majorBidi" w:eastAsia="Times New Roman" w:hAnsiTheme="majorBidi" w:cstheme="majorBidi"/>
          <w:color w:val="000000"/>
          <w:lang w:val="en-GB" w:eastAsia="nl-NL"/>
        </w:rPr>
        <w:t xml:space="preserve"> Also, the literature review could be helpful for evaluating the</w:t>
      </w:r>
      <w:r w:rsidR="00430D41">
        <w:rPr>
          <w:rFonts w:asciiTheme="majorBidi" w:eastAsia="Times New Roman" w:hAnsiTheme="majorBidi" w:cstheme="majorBidi"/>
          <w:color w:val="000000"/>
          <w:lang w:val="en-GB" w:eastAsia="nl-NL"/>
        </w:rPr>
        <w:t xml:space="preserve"> methods</w:t>
      </w:r>
      <w:r w:rsidR="002F1334">
        <w:rPr>
          <w:rFonts w:asciiTheme="majorBidi" w:eastAsia="Times New Roman" w:hAnsiTheme="majorBidi" w:cstheme="majorBidi"/>
          <w:color w:val="000000"/>
          <w:lang w:val="en-GB" w:eastAsia="nl-NL"/>
        </w:rPr>
        <w:t>, which should be</w:t>
      </w:r>
      <w:r w:rsidR="00430D41">
        <w:rPr>
          <w:rFonts w:asciiTheme="majorBidi" w:eastAsia="Times New Roman" w:hAnsiTheme="majorBidi" w:cstheme="majorBidi"/>
          <w:color w:val="000000"/>
          <w:lang w:val="en-GB" w:eastAsia="nl-NL"/>
        </w:rPr>
        <w:t xml:space="preserve"> select</w:t>
      </w:r>
      <w:r w:rsidR="002F1334">
        <w:rPr>
          <w:rFonts w:asciiTheme="majorBidi" w:eastAsia="Times New Roman" w:hAnsiTheme="majorBidi" w:cstheme="majorBidi"/>
          <w:color w:val="000000"/>
          <w:lang w:val="en-GB" w:eastAsia="nl-NL"/>
        </w:rPr>
        <w:t>ed</w:t>
      </w:r>
      <w:r w:rsidR="00430D41">
        <w:rPr>
          <w:rFonts w:asciiTheme="majorBidi" w:eastAsia="Times New Roman" w:hAnsiTheme="majorBidi" w:cstheme="majorBidi"/>
          <w:color w:val="000000"/>
          <w:lang w:val="en-GB" w:eastAsia="nl-NL"/>
        </w:rPr>
        <w:t xml:space="preserve"> for the experiment</w:t>
      </w:r>
      <w:r w:rsidR="002F1334">
        <w:rPr>
          <w:rFonts w:asciiTheme="majorBidi" w:eastAsia="Times New Roman" w:hAnsiTheme="majorBidi" w:cstheme="majorBidi"/>
          <w:color w:val="000000"/>
          <w:lang w:val="en-GB" w:eastAsia="nl-NL"/>
        </w:rPr>
        <w:t xml:space="preserve"> of this thesis</w:t>
      </w:r>
      <w:r w:rsidR="00430D41" w:rsidRPr="00204756">
        <w:rPr>
          <w:rFonts w:asciiTheme="majorBidi" w:eastAsia="Times New Roman" w:hAnsiTheme="majorBidi" w:cstheme="majorBidi"/>
          <w:color w:val="000000"/>
          <w:lang w:val="en-GB" w:eastAsia="nl-NL"/>
        </w:rPr>
        <w:t xml:space="preserve">. </w:t>
      </w:r>
      <w:r w:rsidR="00D22E86" w:rsidRPr="00204756">
        <w:rPr>
          <w:rFonts w:asciiTheme="majorBidi" w:eastAsia="Times New Roman" w:hAnsiTheme="majorBidi" w:cstheme="majorBidi"/>
          <w:color w:val="000000"/>
          <w:lang w:val="en-GB" w:eastAsia="nl-NL"/>
        </w:rPr>
        <w:t xml:space="preserve">First, </w:t>
      </w:r>
      <w:r w:rsidR="00AD0DF1" w:rsidRPr="00204756">
        <w:rPr>
          <w:rFonts w:asciiTheme="majorBidi" w:eastAsia="Times New Roman" w:hAnsiTheme="majorBidi" w:cstheme="majorBidi"/>
          <w:color w:val="000000"/>
          <w:lang w:val="en-GB" w:eastAsia="nl-NL"/>
        </w:rPr>
        <w:t>the</w:t>
      </w:r>
      <w:r w:rsidR="00D22E86">
        <w:rPr>
          <w:rFonts w:asciiTheme="majorBidi" w:eastAsia="Times New Roman" w:hAnsiTheme="majorBidi" w:cstheme="majorBidi"/>
          <w:color w:val="000000"/>
          <w:lang w:val="en-GB" w:eastAsia="nl-NL"/>
        </w:rPr>
        <w:t xml:space="preserve"> researchers’ approach </w:t>
      </w:r>
      <w:r w:rsidR="00AD0DF1">
        <w:rPr>
          <w:rFonts w:asciiTheme="majorBidi" w:eastAsia="Times New Roman" w:hAnsiTheme="majorBidi" w:cstheme="majorBidi"/>
          <w:color w:val="000000"/>
          <w:lang w:val="en-GB" w:eastAsia="nl-NL"/>
        </w:rPr>
        <w:t xml:space="preserve">on how missing </w:t>
      </w:r>
      <w:r w:rsidR="00204756">
        <w:rPr>
          <w:rFonts w:asciiTheme="majorBidi" w:eastAsia="Times New Roman" w:hAnsiTheme="majorBidi" w:cstheme="majorBidi"/>
          <w:color w:val="000000"/>
          <w:lang w:val="en-GB" w:eastAsia="nl-NL"/>
        </w:rPr>
        <w:t xml:space="preserve">data is still commonly managed </w:t>
      </w:r>
      <w:r w:rsidR="00AD0DF1">
        <w:rPr>
          <w:rFonts w:asciiTheme="majorBidi" w:eastAsia="Times New Roman" w:hAnsiTheme="majorBidi" w:cstheme="majorBidi"/>
          <w:color w:val="000000"/>
          <w:lang w:val="en-GB" w:eastAsia="nl-NL"/>
        </w:rPr>
        <w:t xml:space="preserve">is discussed in section 2.1. In section 2.2. </w:t>
      </w:r>
      <w:proofErr w:type="gramStart"/>
      <w:r w:rsidR="00AD0DF1">
        <w:rPr>
          <w:rFonts w:asciiTheme="majorBidi" w:eastAsia="Times New Roman" w:hAnsiTheme="majorBidi" w:cstheme="majorBidi"/>
          <w:color w:val="000000"/>
          <w:lang w:val="en-GB" w:eastAsia="nl-NL"/>
        </w:rPr>
        <w:t>the</w:t>
      </w:r>
      <w:proofErr w:type="gramEnd"/>
      <w:r w:rsidR="00AD0DF1">
        <w:rPr>
          <w:rFonts w:asciiTheme="majorBidi" w:eastAsia="Times New Roman" w:hAnsiTheme="majorBidi" w:cstheme="majorBidi"/>
          <w:color w:val="000000"/>
          <w:lang w:val="en-GB" w:eastAsia="nl-NL"/>
        </w:rPr>
        <w:t xml:space="preserve"> theory of the three missing data mechanisms (MCAR, MAR and MNAR) is explained</w:t>
      </w:r>
      <w:r w:rsidR="00D920A8">
        <w:rPr>
          <w:rFonts w:asciiTheme="majorBidi" w:eastAsia="Times New Roman" w:hAnsiTheme="majorBidi" w:cstheme="majorBidi"/>
          <w:color w:val="000000"/>
          <w:lang w:val="en-GB" w:eastAsia="nl-NL"/>
        </w:rPr>
        <w:t xml:space="preserve">. Followed by how data imputation is </w:t>
      </w:r>
      <w:r w:rsidR="00536EC9">
        <w:rPr>
          <w:rFonts w:asciiTheme="majorBidi" w:eastAsia="Times New Roman" w:hAnsiTheme="majorBidi" w:cstheme="majorBidi"/>
          <w:color w:val="000000"/>
          <w:lang w:val="en-GB" w:eastAsia="nl-NL"/>
        </w:rPr>
        <w:t xml:space="preserve">has </w:t>
      </w:r>
      <w:r w:rsidR="00D920A8">
        <w:rPr>
          <w:rFonts w:asciiTheme="majorBidi" w:eastAsia="Times New Roman" w:hAnsiTheme="majorBidi" w:cstheme="majorBidi"/>
          <w:color w:val="000000"/>
          <w:lang w:val="en-GB" w:eastAsia="nl-NL"/>
        </w:rPr>
        <w:t>changed throughout</w:t>
      </w:r>
      <w:r w:rsidR="00B628B4">
        <w:rPr>
          <w:rFonts w:asciiTheme="majorBidi" w:eastAsia="Times New Roman" w:hAnsiTheme="majorBidi" w:cstheme="majorBidi"/>
          <w:color w:val="000000"/>
          <w:lang w:val="en-GB" w:eastAsia="nl-NL"/>
        </w:rPr>
        <w:t xml:space="preserve"> the years in section 2.3., and in section 2.4. </w:t>
      </w:r>
      <w:proofErr w:type="gramStart"/>
      <w:r w:rsidR="00B628B4">
        <w:rPr>
          <w:rFonts w:asciiTheme="majorBidi" w:eastAsia="Times New Roman" w:hAnsiTheme="majorBidi" w:cstheme="majorBidi"/>
          <w:color w:val="000000"/>
          <w:lang w:val="en-GB" w:eastAsia="nl-NL"/>
        </w:rPr>
        <w:t>how</w:t>
      </w:r>
      <w:proofErr w:type="gramEnd"/>
      <w:r w:rsidR="00B628B4">
        <w:rPr>
          <w:rFonts w:asciiTheme="majorBidi" w:eastAsia="Times New Roman" w:hAnsiTheme="majorBidi" w:cstheme="majorBidi"/>
          <w:color w:val="000000"/>
          <w:lang w:val="en-GB" w:eastAsia="nl-NL"/>
        </w:rPr>
        <w:t xml:space="preserve"> data imputation is used within the w</w:t>
      </w:r>
      <w:r w:rsidR="00204756">
        <w:rPr>
          <w:rFonts w:asciiTheme="majorBidi" w:eastAsia="Times New Roman" w:hAnsiTheme="majorBidi" w:cstheme="majorBidi"/>
          <w:color w:val="000000"/>
          <w:lang w:val="en-GB" w:eastAsia="nl-NL"/>
        </w:rPr>
        <w:t xml:space="preserve">alls of Statistics Netherlands (and other NSIs). Because this research is focussed on data imputation on a categorical data set, section 2.5. </w:t>
      </w:r>
      <w:proofErr w:type="gramStart"/>
      <w:r w:rsidR="00204756">
        <w:rPr>
          <w:rFonts w:asciiTheme="majorBidi" w:eastAsia="Times New Roman" w:hAnsiTheme="majorBidi" w:cstheme="majorBidi"/>
          <w:color w:val="000000"/>
          <w:lang w:val="en-GB" w:eastAsia="nl-NL"/>
        </w:rPr>
        <w:t>is</w:t>
      </w:r>
      <w:proofErr w:type="gramEnd"/>
      <w:r w:rsidR="00204756">
        <w:rPr>
          <w:rFonts w:asciiTheme="majorBidi" w:eastAsia="Times New Roman" w:hAnsiTheme="majorBidi" w:cstheme="majorBidi"/>
          <w:color w:val="000000"/>
          <w:lang w:val="en-GB" w:eastAsia="nl-NL"/>
        </w:rPr>
        <w:t xml:space="preserve"> devoted on this subject. To summarize what this thesis is contributing to, </w:t>
      </w:r>
      <w:r w:rsidR="002F1334">
        <w:rPr>
          <w:rFonts w:asciiTheme="majorBidi" w:eastAsia="Times New Roman" w:hAnsiTheme="majorBidi" w:cstheme="majorBidi"/>
          <w:color w:val="000000"/>
          <w:lang w:val="en-GB" w:eastAsia="nl-NL"/>
        </w:rPr>
        <w:t xml:space="preserve">the arguments in </w:t>
      </w:r>
      <w:r w:rsidR="00204756">
        <w:rPr>
          <w:rFonts w:asciiTheme="majorBidi" w:eastAsia="Times New Roman" w:hAnsiTheme="majorBidi" w:cstheme="majorBidi"/>
          <w:color w:val="000000"/>
          <w:lang w:val="en-GB" w:eastAsia="nl-NL"/>
        </w:rPr>
        <w:t xml:space="preserve">section 2.6. </w:t>
      </w:r>
      <w:proofErr w:type="gramStart"/>
      <w:r w:rsidR="002F1334">
        <w:rPr>
          <w:rFonts w:asciiTheme="majorBidi" w:eastAsia="Times New Roman" w:hAnsiTheme="majorBidi" w:cstheme="majorBidi"/>
          <w:color w:val="000000"/>
          <w:lang w:val="en-GB" w:eastAsia="nl-NL"/>
        </w:rPr>
        <w:t>will</w:t>
      </w:r>
      <w:proofErr w:type="gramEnd"/>
      <w:r w:rsidR="002F1334">
        <w:rPr>
          <w:rFonts w:asciiTheme="majorBidi" w:eastAsia="Times New Roman" w:hAnsiTheme="majorBidi" w:cstheme="majorBidi"/>
          <w:color w:val="000000"/>
          <w:lang w:val="en-GB" w:eastAsia="nl-NL"/>
        </w:rPr>
        <w:t xml:space="preserve"> explain how. </w:t>
      </w:r>
    </w:p>
    <w:p w14:paraId="57D933FC" w14:textId="77777777" w:rsidR="00A105C6" w:rsidRPr="00553AE6" w:rsidRDefault="00A105C6" w:rsidP="00B628B4">
      <w:pPr>
        <w:pStyle w:val="Geenafstand"/>
        <w:rPr>
          <w:lang w:val="en-GB" w:eastAsia="nl-NL"/>
        </w:rPr>
      </w:pPr>
    </w:p>
    <w:p w14:paraId="3820582C" w14:textId="49CDB968" w:rsidR="00A105C6" w:rsidRPr="00553AE6" w:rsidRDefault="00CC32B7" w:rsidP="00A105C6">
      <w:pPr>
        <w:pStyle w:val="Lijstalinea"/>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Managing</w:t>
      </w:r>
      <w:r w:rsidR="00A105C6" w:rsidRPr="00553AE6">
        <w:rPr>
          <w:rFonts w:asciiTheme="majorBidi" w:eastAsia="Times New Roman" w:hAnsiTheme="majorBidi" w:cstheme="majorBidi"/>
          <w:b/>
          <w:bCs/>
          <w:color w:val="000000"/>
          <w:lang w:val="en-GB" w:eastAsia="nl-NL"/>
        </w:rPr>
        <w:t xml:space="preserve"> missing data</w:t>
      </w:r>
    </w:p>
    <w:p w14:paraId="2EA56A8A" w14:textId="5B9A88BF" w:rsidR="00B25D5D" w:rsidRPr="00553AE6" w:rsidRDefault="00E969E6" w:rsidP="00CC32B7">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McKnight, McKnight, </w:t>
      </w:r>
      <w:proofErr w:type="spellStart"/>
      <w:r w:rsidRPr="00553AE6">
        <w:rPr>
          <w:rFonts w:asciiTheme="majorBidi" w:eastAsia="Times New Roman" w:hAnsiTheme="majorBidi" w:cstheme="majorBidi"/>
          <w:color w:val="000000"/>
          <w:lang w:val="en-GB" w:eastAsia="nl-NL"/>
        </w:rPr>
        <w:t>Figueredo</w:t>
      </w:r>
      <w:proofErr w:type="spellEnd"/>
      <w:r w:rsidRPr="00553AE6">
        <w:rPr>
          <w:rFonts w:asciiTheme="majorBidi" w:eastAsia="Times New Roman" w:hAnsiTheme="majorBidi" w:cstheme="majorBidi"/>
          <w:color w:val="000000"/>
          <w:lang w:val="en-GB" w:eastAsia="nl-NL"/>
        </w:rPr>
        <w:t xml:space="preserve"> &amp; </w:t>
      </w:r>
      <w:proofErr w:type="spellStart"/>
      <w:r w:rsidRPr="00553AE6">
        <w:rPr>
          <w:rFonts w:asciiTheme="majorBidi" w:eastAsia="Times New Roman" w:hAnsiTheme="majorBidi" w:cstheme="majorBidi"/>
          <w:color w:val="000000"/>
          <w:lang w:val="en-GB" w:eastAsia="nl-NL"/>
        </w:rPr>
        <w:t>Sidani</w:t>
      </w:r>
      <w:proofErr w:type="spellEnd"/>
      <w:r w:rsidRPr="00553AE6">
        <w:rPr>
          <w:rFonts w:asciiTheme="majorBidi" w:eastAsia="Times New Roman" w:hAnsiTheme="majorBidi" w:cstheme="majorBidi"/>
          <w:color w:val="000000"/>
          <w:lang w:val="en-GB" w:eastAsia="nl-NL"/>
        </w:rPr>
        <w:t xml:space="preserve"> (2007) suggest that missing data are common and often not given adequate attention by scientists; the problem is either ignored or manipulated. That is, researchers are aware of the missing data and attend to it by rationalizing why it is irrelevant to the particular study. What makes data noteworthy is the influence, whether known or unknown, that is has on conclusions and ultimately on one’s knowledge. Thus, the impact of missing data on quantitative research can be serious, and subsequently, leading to biased estimates of parameters, loss of information, decreased statistical power, increased standard errors, and weakened generalizability of findings (Dong &amp; Peng, 2013). </w:t>
      </w:r>
      <w:r w:rsidR="00B25D5D" w:rsidRPr="00553AE6">
        <w:rPr>
          <w:rFonts w:asciiTheme="majorBidi" w:eastAsia="Times New Roman" w:hAnsiTheme="majorBidi" w:cstheme="majorBidi"/>
          <w:color w:val="000000"/>
          <w:lang w:val="en-GB" w:eastAsia="nl-NL"/>
        </w:rPr>
        <w:t>Unfortunately, when scientists undertake actions against their missing values, one of the standard approach to missing data is still to delete these values, e.g. list-wise or pair-wise deleti</w:t>
      </w:r>
      <w:r w:rsidR="002D4CC5">
        <w:rPr>
          <w:rFonts w:asciiTheme="majorBidi" w:eastAsia="Times New Roman" w:hAnsiTheme="majorBidi" w:cstheme="majorBidi"/>
          <w:color w:val="000000"/>
          <w:lang w:val="en-GB" w:eastAsia="nl-NL"/>
        </w:rPr>
        <w:t>on (</w:t>
      </w:r>
      <w:r w:rsidR="00536EC9">
        <w:rPr>
          <w:rFonts w:asciiTheme="majorBidi" w:eastAsia="Times New Roman" w:hAnsiTheme="majorBidi" w:cstheme="majorBidi"/>
          <w:color w:val="000000"/>
          <w:lang w:val="en-GB" w:eastAsia="nl-NL"/>
        </w:rPr>
        <w:t>V</w:t>
      </w:r>
      <w:r w:rsidR="002D4CC5">
        <w:rPr>
          <w:rFonts w:asciiTheme="majorBidi" w:eastAsia="Times New Roman" w:hAnsiTheme="majorBidi" w:cstheme="majorBidi"/>
          <w:color w:val="000000"/>
          <w:lang w:val="en-GB" w:eastAsia="nl-NL"/>
        </w:rPr>
        <w:t xml:space="preserve">an </w:t>
      </w:r>
      <w:proofErr w:type="spellStart"/>
      <w:r w:rsidR="002D4CC5">
        <w:rPr>
          <w:rFonts w:asciiTheme="majorBidi" w:eastAsia="Times New Roman" w:hAnsiTheme="majorBidi" w:cstheme="majorBidi"/>
          <w:color w:val="000000"/>
          <w:lang w:val="en-GB" w:eastAsia="nl-NL"/>
        </w:rPr>
        <w:t>Buuren</w:t>
      </w:r>
      <w:proofErr w:type="spellEnd"/>
      <w:r w:rsidR="002D4CC5">
        <w:rPr>
          <w:rFonts w:asciiTheme="majorBidi" w:eastAsia="Times New Roman" w:hAnsiTheme="majorBidi" w:cstheme="majorBidi"/>
          <w:color w:val="000000"/>
          <w:lang w:val="en-GB" w:eastAsia="nl-NL"/>
        </w:rPr>
        <w:t xml:space="preserve">, 2012), which </w:t>
      </w:r>
      <w:r w:rsidR="00CC32B7">
        <w:rPr>
          <w:rFonts w:asciiTheme="majorBidi" w:eastAsia="Times New Roman" w:hAnsiTheme="majorBidi" w:cstheme="majorBidi"/>
          <w:color w:val="000000"/>
          <w:lang w:val="en-GB" w:eastAsia="nl-NL"/>
        </w:rPr>
        <w:t>are the</w:t>
      </w:r>
      <w:r w:rsidR="00B25D5D" w:rsidRPr="00553AE6">
        <w:rPr>
          <w:rFonts w:asciiTheme="majorBidi" w:eastAsia="Times New Roman" w:hAnsiTheme="majorBidi" w:cstheme="majorBidi"/>
          <w:color w:val="000000"/>
          <w:lang w:val="en-GB" w:eastAsia="nl-NL"/>
        </w:rPr>
        <w:t xml:space="preserve"> ad hoc approaches and notorious for biased and/or inefficient estimates in most situations (Rubin, 1987; Schafer, 1997). </w:t>
      </w:r>
    </w:p>
    <w:p w14:paraId="4FBDD469" w14:textId="77777777" w:rsidR="006A4B7A" w:rsidRPr="00553AE6" w:rsidRDefault="006A4B7A" w:rsidP="006A4B7A">
      <w:pPr>
        <w:pStyle w:val="Geenafstand"/>
        <w:rPr>
          <w:rFonts w:asciiTheme="majorBidi" w:hAnsiTheme="majorBidi" w:cstheme="majorBidi"/>
          <w:lang w:val="en-GB" w:eastAsia="nl-NL"/>
        </w:rPr>
      </w:pPr>
    </w:p>
    <w:p w14:paraId="408AAC0B" w14:textId="45ABA1E3" w:rsidR="006A4B7A" w:rsidRPr="00553AE6" w:rsidRDefault="006A4B7A" w:rsidP="00CC32B7">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The most frequent reason data is missing</w:t>
      </w:r>
      <w:r w:rsidR="00CC32B7">
        <w:rPr>
          <w:rFonts w:asciiTheme="majorBidi" w:eastAsia="Times New Roman" w:hAnsiTheme="majorBidi" w:cstheme="majorBidi"/>
          <w:color w:val="000000"/>
          <w:lang w:val="en-GB" w:eastAsia="nl-NL"/>
        </w:rPr>
        <w:t>,</w:t>
      </w:r>
      <w:r w:rsidRPr="00553AE6">
        <w:rPr>
          <w:rFonts w:asciiTheme="majorBidi" w:eastAsia="Times New Roman" w:hAnsiTheme="majorBidi" w:cstheme="majorBidi"/>
          <w:color w:val="000000"/>
          <w:lang w:val="en-GB" w:eastAsia="nl-NL"/>
        </w:rPr>
        <w:t xml:space="preserve"> is because respondents may be unwilling to answer </w:t>
      </w:r>
      <w:r w:rsidR="00CC32B7">
        <w:rPr>
          <w:rFonts w:asciiTheme="majorBidi" w:eastAsia="Times New Roman" w:hAnsiTheme="majorBidi" w:cstheme="majorBidi"/>
          <w:color w:val="000000"/>
          <w:lang w:val="en-GB" w:eastAsia="nl-NL"/>
        </w:rPr>
        <w:t>certain</w:t>
      </w:r>
      <w:r w:rsidRPr="00553AE6">
        <w:rPr>
          <w:rFonts w:asciiTheme="majorBidi" w:eastAsia="Times New Roman" w:hAnsiTheme="majorBidi" w:cstheme="majorBidi"/>
          <w:color w:val="000000"/>
          <w:lang w:val="en-GB" w:eastAsia="nl-NL"/>
        </w:rPr>
        <w:t xml:space="preserve"> questions (item-nonresponse) or refuse to participate in </w:t>
      </w:r>
      <w:r w:rsidRPr="00CC32B7">
        <w:rPr>
          <w:rFonts w:asciiTheme="majorBidi" w:eastAsia="Times New Roman" w:hAnsiTheme="majorBidi" w:cstheme="majorBidi"/>
          <w:color w:val="000000"/>
          <w:lang w:val="en-GB" w:eastAsia="nl-NL"/>
        </w:rPr>
        <w:t xml:space="preserve">a survey (unit-nonresponse). </w:t>
      </w:r>
      <w:r w:rsidR="00F70BC3" w:rsidRPr="00CC32B7">
        <w:rPr>
          <w:rFonts w:asciiTheme="majorBidi" w:eastAsia="Times New Roman" w:hAnsiTheme="majorBidi" w:cstheme="majorBidi"/>
          <w:color w:val="000000"/>
          <w:lang w:val="en-GB" w:eastAsia="nl-NL"/>
        </w:rPr>
        <w:t>It is useful to</w:t>
      </w:r>
      <w:r w:rsidR="00F70BC3" w:rsidRPr="00553AE6">
        <w:rPr>
          <w:rFonts w:asciiTheme="majorBidi" w:eastAsia="Times New Roman" w:hAnsiTheme="majorBidi" w:cstheme="majorBidi"/>
          <w:color w:val="000000"/>
          <w:lang w:val="en-GB" w:eastAsia="nl-NL"/>
        </w:rPr>
        <w:t xml:space="preserve"> distinguish the missing-data pattern because it describes which values are observed in the data and which values are missing. </w:t>
      </w:r>
      <w:r w:rsidRPr="00553AE6">
        <w:rPr>
          <w:rFonts w:asciiTheme="majorBidi" w:eastAsia="Times New Roman" w:hAnsiTheme="majorBidi" w:cstheme="majorBidi"/>
          <w:color w:val="000000"/>
          <w:lang w:val="en-GB" w:eastAsia="nl-NL"/>
        </w:rPr>
        <w:t xml:space="preserve">Many data sets can be arranged in a rectangular </w:t>
      </w:r>
      <w:r w:rsidR="00CC32B7">
        <w:rPr>
          <w:rFonts w:asciiTheme="majorBidi" w:eastAsia="Times New Roman" w:hAnsiTheme="majorBidi" w:cstheme="majorBidi"/>
          <w:color w:val="000000"/>
          <w:lang w:val="en-GB" w:eastAsia="nl-NL"/>
        </w:rPr>
        <w:t>design</w:t>
      </w:r>
      <w:r w:rsidRPr="00553AE6">
        <w:rPr>
          <w:rFonts w:asciiTheme="majorBidi" w:eastAsia="Times New Roman" w:hAnsiTheme="majorBidi" w:cstheme="majorBidi"/>
          <w:color w:val="000000"/>
          <w:lang w:val="en-GB" w:eastAsia="nl-NL"/>
        </w:rPr>
        <w:t xml:space="preserve">, where the rows correspond to observational units or participants and the columns correspond to items or variables. In these data sets, there are patterns of nonresponse </w:t>
      </w:r>
      <w:r w:rsidR="00E827E9" w:rsidRPr="00553AE6">
        <w:rPr>
          <w:rFonts w:asciiTheme="majorBidi" w:eastAsia="Times New Roman" w:hAnsiTheme="majorBidi" w:cstheme="majorBidi"/>
          <w:color w:val="000000"/>
          <w:lang w:val="en-GB" w:eastAsia="nl-NL"/>
        </w:rPr>
        <w:t xml:space="preserve">(missing values) </w:t>
      </w:r>
      <w:r w:rsidRPr="00553AE6">
        <w:rPr>
          <w:rFonts w:asciiTheme="majorBidi" w:eastAsia="Times New Roman" w:hAnsiTheme="majorBidi" w:cstheme="majorBidi"/>
          <w:color w:val="000000"/>
          <w:lang w:val="en-GB" w:eastAsia="nl-NL"/>
        </w:rPr>
        <w:t xml:space="preserve">to recognize. Consider Figure 1 to see which patterns are included in data sets. </w:t>
      </w:r>
    </w:p>
    <w:p w14:paraId="488A0B08" w14:textId="4C0CE0B7" w:rsidR="006A4B7A" w:rsidRPr="00553AE6" w:rsidRDefault="006A4B7A" w:rsidP="00B25D5D">
      <w:pPr>
        <w:spacing w:after="0" w:line="360" w:lineRule="auto"/>
        <w:jc w:val="center"/>
        <w:rPr>
          <w:rFonts w:asciiTheme="majorBidi" w:eastAsia="Times New Roman" w:hAnsiTheme="majorBidi" w:cstheme="majorBidi"/>
          <w:color w:val="000000"/>
          <w:lang w:val="en-GB" w:eastAsia="nl-NL"/>
        </w:rPr>
      </w:pPr>
      <w:r w:rsidRPr="00553AE6">
        <w:rPr>
          <w:rFonts w:asciiTheme="majorBidi" w:hAnsiTheme="majorBidi" w:cstheme="majorBidi"/>
          <w:noProof/>
          <w:lang w:val="nl-NL" w:eastAsia="nl-NL" w:bidi="ar-SA"/>
        </w:rPr>
        <w:lastRenderedPageBreak/>
        <w:drawing>
          <wp:inline distT="0" distB="0" distL="0" distR="0" wp14:anchorId="2515A798" wp14:editId="2ACAA2C0">
            <wp:extent cx="4227616" cy="164292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129" t="61938" r="17274" b="23040"/>
                    <a:stretch/>
                  </pic:blipFill>
                  <pic:spPr bwMode="auto">
                    <a:xfrm>
                      <a:off x="0" y="0"/>
                      <a:ext cx="4345377" cy="1688685"/>
                    </a:xfrm>
                    <a:prstGeom prst="rect">
                      <a:avLst/>
                    </a:prstGeom>
                    <a:ln>
                      <a:noFill/>
                    </a:ln>
                    <a:extLst>
                      <a:ext uri="{53640926-AAD7-44D8-BBD7-CCE9431645EC}">
                        <a14:shadowObscured xmlns:a14="http://schemas.microsoft.com/office/drawing/2010/main"/>
                      </a:ext>
                    </a:extLst>
                  </pic:spPr>
                </pic:pic>
              </a:graphicData>
            </a:graphic>
          </wp:inline>
        </w:drawing>
      </w:r>
    </w:p>
    <w:p w14:paraId="777D69DE" w14:textId="7D009C30" w:rsidR="00E969E6" w:rsidRPr="00553AE6" w:rsidRDefault="00B25D5D" w:rsidP="00F70BC3">
      <w:pPr>
        <w:spacing w:after="0" w:line="360" w:lineRule="auto"/>
        <w:rPr>
          <w:rFonts w:asciiTheme="majorBidi" w:eastAsia="Times New Roman" w:hAnsiTheme="majorBidi" w:cstheme="majorBidi"/>
          <w:color w:val="000000"/>
          <w:sz w:val="20"/>
          <w:szCs w:val="20"/>
          <w:lang w:val="en-GB" w:eastAsia="nl-NL"/>
        </w:rPr>
      </w:pPr>
      <w:commentRangeStart w:id="4"/>
      <w:r w:rsidRPr="00553AE6">
        <w:rPr>
          <w:rFonts w:asciiTheme="majorBidi" w:eastAsia="Times New Roman" w:hAnsiTheme="majorBidi" w:cstheme="majorBidi"/>
          <w:i/>
          <w:iCs/>
          <w:color w:val="000000"/>
          <w:sz w:val="20"/>
          <w:szCs w:val="20"/>
          <w:lang w:val="en-GB" w:eastAsia="nl-NL"/>
        </w:rPr>
        <w:t xml:space="preserve">Figure 1. </w:t>
      </w:r>
      <w:r w:rsidRPr="00553AE6">
        <w:rPr>
          <w:rFonts w:asciiTheme="majorBidi" w:eastAsia="Times New Roman" w:hAnsiTheme="majorBidi" w:cstheme="majorBidi"/>
          <w:color w:val="000000"/>
          <w:sz w:val="20"/>
          <w:szCs w:val="20"/>
          <w:lang w:val="en-GB" w:eastAsia="nl-NL"/>
        </w:rPr>
        <w:t>Patterns of nonresponse: (a) univariate pattern, (b) monotone pattern, and (c) arbitrary pattern.</w:t>
      </w:r>
      <w:commentRangeEnd w:id="4"/>
      <w:r w:rsidR="001127E1">
        <w:rPr>
          <w:rStyle w:val="Verwijzingopmerking"/>
        </w:rPr>
        <w:commentReference w:id="4"/>
      </w:r>
    </w:p>
    <w:p w14:paraId="1B74D5C6" w14:textId="77777777" w:rsidR="00F70BC3" w:rsidRPr="00553AE6" w:rsidRDefault="00F70BC3" w:rsidP="00F70BC3">
      <w:pPr>
        <w:spacing w:after="0" w:line="360" w:lineRule="auto"/>
        <w:rPr>
          <w:rFonts w:asciiTheme="majorBidi" w:eastAsia="Times New Roman" w:hAnsiTheme="majorBidi" w:cstheme="majorBidi"/>
          <w:color w:val="000000"/>
          <w:sz w:val="20"/>
          <w:szCs w:val="20"/>
          <w:lang w:val="en-GB" w:eastAsia="nl-NL"/>
        </w:rPr>
      </w:pPr>
    </w:p>
    <w:p w14:paraId="5681848D" w14:textId="4B2288EE" w:rsidR="00A74D05" w:rsidRPr="00553AE6" w:rsidRDefault="00F70BC3" w:rsidP="00A105C6">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The aforementioned missing data patterns also distinguish the missing data mechanism(s), which concerns the relationship </w:t>
      </w:r>
      <w:r w:rsidRPr="003705B2">
        <w:rPr>
          <w:rFonts w:asciiTheme="majorBidi" w:eastAsia="Times New Roman" w:hAnsiTheme="majorBidi" w:cstheme="majorBidi"/>
          <w:lang w:val="en-GB" w:eastAsia="nl-NL"/>
        </w:rPr>
        <w:t xml:space="preserve">between </w:t>
      </w:r>
      <w:r w:rsidR="009347ED" w:rsidRPr="003705B2">
        <w:rPr>
          <w:rFonts w:asciiTheme="majorBidi" w:eastAsia="Times New Roman" w:hAnsiTheme="majorBidi" w:cstheme="majorBidi"/>
          <w:lang w:val="en-GB" w:eastAsia="nl-NL"/>
        </w:rPr>
        <w:t>‘</w:t>
      </w:r>
      <w:proofErr w:type="spellStart"/>
      <w:r w:rsidRPr="003705B2">
        <w:rPr>
          <w:rFonts w:asciiTheme="majorBidi" w:eastAsia="Times New Roman" w:hAnsiTheme="majorBidi" w:cstheme="majorBidi"/>
          <w:lang w:val="en-GB" w:eastAsia="nl-NL"/>
        </w:rPr>
        <w:t>missingness</w:t>
      </w:r>
      <w:proofErr w:type="spellEnd"/>
      <w:r w:rsidR="009347ED" w:rsidRPr="003705B2">
        <w:rPr>
          <w:rFonts w:asciiTheme="majorBidi" w:eastAsia="Times New Roman" w:hAnsiTheme="majorBidi" w:cstheme="majorBidi"/>
          <w:lang w:val="en-GB" w:eastAsia="nl-NL"/>
        </w:rPr>
        <w:t>’</w:t>
      </w:r>
      <w:r w:rsidRPr="003705B2">
        <w:rPr>
          <w:rFonts w:asciiTheme="majorBidi" w:eastAsia="Times New Roman" w:hAnsiTheme="majorBidi" w:cstheme="majorBidi"/>
          <w:lang w:val="en-GB" w:eastAsia="nl-NL"/>
        </w:rPr>
        <w:t xml:space="preserve"> and the values of variables in the data set</w:t>
      </w:r>
      <w:r w:rsidR="001D1162" w:rsidRPr="003705B2">
        <w:rPr>
          <w:rFonts w:asciiTheme="majorBidi" w:eastAsia="Times New Roman" w:hAnsiTheme="majorBidi" w:cstheme="majorBidi"/>
          <w:lang w:val="en-GB" w:eastAsia="nl-NL"/>
        </w:rPr>
        <w:t xml:space="preserve"> (Little &amp; Rubin, 2002)</w:t>
      </w:r>
      <w:r w:rsidRPr="003705B2">
        <w:rPr>
          <w:rFonts w:asciiTheme="majorBidi" w:eastAsia="Times New Roman" w:hAnsiTheme="majorBidi" w:cstheme="majorBidi"/>
          <w:lang w:val="en-GB" w:eastAsia="nl-NL"/>
        </w:rPr>
        <w:t xml:space="preserve">. </w:t>
      </w:r>
      <w:r w:rsidR="00A74D05" w:rsidRPr="003705B2">
        <w:rPr>
          <w:rFonts w:asciiTheme="majorBidi" w:eastAsia="Times New Roman" w:hAnsiTheme="majorBidi" w:cstheme="majorBidi"/>
          <w:lang w:val="en-GB" w:eastAsia="nl-NL"/>
        </w:rPr>
        <w:t xml:space="preserve">To have a solid understanding of these missing data mechanisms </w:t>
      </w:r>
      <w:r w:rsidR="00A74D05" w:rsidRPr="00553AE6">
        <w:rPr>
          <w:rFonts w:asciiTheme="majorBidi" w:eastAsia="Times New Roman" w:hAnsiTheme="majorBidi" w:cstheme="majorBidi"/>
          <w:color w:val="000000"/>
          <w:lang w:val="en-GB" w:eastAsia="nl-NL"/>
        </w:rPr>
        <w:t xml:space="preserve">is </w:t>
      </w:r>
      <w:r w:rsidR="002D7360" w:rsidRPr="00553AE6">
        <w:rPr>
          <w:rFonts w:asciiTheme="majorBidi" w:eastAsia="Times New Roman" w:hAnsiTheme="majorBidi" w:cstheme="majorBidi"/>
          <w:color w:val="000000"/>
          <w:lang w:val="en-GB" w:eastAsia="nl-NL"/>
        </w:rPr>
        <w:t xml:space="preserve">considerably </w:t>
      </w:r>
      <w:r w:rsidR="009347ED" w:rsidRPr="00553AE6">
        <w:rPr>
          <w:rFonts w:asciiTheme="majorBidi" w:eastAsia="Times New Roman" w:hAnsiTheme="majorBidi" w:cstheme="majorBidi"/>
          <w:color w:val="000000"/>
          <w:lang w:val="en-GB" w:eastAsia="nl-NL"/>
        </w:rPr>
        <w:t>important</w:t>
      </w:r>
      <w:r w:rsidR="00A105C6" w:rsidRPr="00553AE6">
        <w:rPr>
          <w:rFonts w:asciiTheme="majorBidi" w:eastAsia="Times New Roman" w:hAnsiTheme="majorBidi" w:cstheme="majorBidi"/>
          <w:color w:val="000000"/>
          <w:lang w:val="en-GB" w:eastAsia="nl-NL"/>
        </w:rPr>
        <w:t xml:space="preserve">; researchers should be aware of the options how missing data should be handled. </w:t>
      </w:r>
      <w:r w:rsidR="00CC32B7">
        <w:rPr>
          <w:rFonts w:asciiTheme="majorBidi" w:eastAsia="Times New Roman" w:hAnsiTheme="majorBidi" w:cstheme="majorBidi"/>
          <w:color w:val="000000"/>
          <w:lang w:val="en-GB" w:eastAsia="nl-NL"/>
        </w:rPr>
        <w:t xml:space="preserve">Applying this knowledge will subsequently lead </w:t>
      </w:r>
      <w:r w:rsidR="00536EC9">
        <w:rPr>
          <w:rFonts w:asciiTheme="majorBidi" w:eastAsia="Times New Roman" w:hAnsiTheme="majorBidi" w:cstheme="majorBidi"/>
          <w:color w:val="000000"/>
          <w:lang w:val="en-GB" w:eastAsia="nl-NL"/>
        </w:rPr>
        <w:t xml:space="preserve">to </w:t>
      </w:r>
      <w:r w:rsidR="00CC32B7" w:rsidRPr="00A105C6">
        <w:rPr>
          <w:rFonts w:asciiTheme="majorBidi" w:eastAsia="Times New Roman" w:hAnsiTheme="majorBidi" w:cstheme="majorBidi"/>
          <w:color w:val="000000"/>
          <w:lang w:val="en-GB" w:eastAsia="nl-NL"/>
        </w:rPr>
        <w:t>higher efficiency and prediction accuracy</w:t>
      </w:r>
      <w:r w:rsidR="00CC32B7">
        <w:rPr>
          <w:rFonts w:asciiTheme="majorBidi" w:eastAsia="Times New Roman" w:hAnsiTheme="majorBidi" w:cstheme="majorBidi"/>
          <w:color w:val="000000"/>
          <w:lang w:val="en-GB" w:eastAsia="nl-NL"/>
        </w:rPr>
        <w:t xml:space="preserve"> </w:t>
      </w:r>
      <w:r w:rsidR="00CC32B7" w:rsidRPr="00A105C6">
        <w:rPr>
          <w:rFonts w:asciiTheme="majorBidi" w:eastAsia="Times New Roman" w:hAnsiTheme="majorBidi" w:cstheme="majorBidi"/>
          <w:color w:val="000000"/>
          <w:lang w:val="en-GB" w:eastAsia="nl-NL"/>
        </w:rPr>
        <w:t>(</w:t>
      </w:r>
      <w:proofErr w:type="spellStart"/>
      <w:r w:rsidR="00CC32B7" w:rsidRPr="00A105C6">
        <w:rPr>
          <w:rFonts w:asciiTheme="majorBidi" w:eastAsia="Times New Roman" w:hAnsiTheme="majorBidi" w:cstheme="majorBidi"/>
          <w:color w:val="000000"/>
          <w:lang w:val="en-GB" w:eastAsia="nl-NL"/>
        </w:rPr>
        <w:t>Marwala</w:t>
      </w:r>
      <w:proofErr w:type="spellEnd"/>
      <w:r w:rsidR="00CC32B7" w:rsidRPr="00A105C6">
        <w:rPr>
          <w:rFonts w:asciiTheme="majorBidi" w:eastAsia="Times New Roman" w:hAnsiTheme="majorBidi" w:cstheme="majorBidi"/>
          <w:color w:val="000000"/>
          <w:lang w:val="en-GB" w:eastAsia="nl-NL"/>
        </w:rPr>
        <w:t xml:space="preserve"> &amp; </w:t>
      </w:r>
      <w:proofErr w:type="spellStart"/>
      <w:r w:rsidR="00CC32B7" w:rsidRPr="00A105C6">
        <w:rPr>
          <w:rFonts w:asciiTheme="majorBidi" w:eastAsia="Times New Roman" w:hAnsiTheme="majorBidi" w:cstheme="majorBidi"/>
          <w:color w:val="000000"/>
          <w:lang w:val="en-GB" w:eastAsia="nl-NL"/>
        </w:rPr>
        <w:t>Nelwamondo</w:t>
      </w:r>
      <w:proofErr w:type="spellEnd"/>
      <w:r w:rsidR="00CC32B7" w:rsidRPr="00A105C6">
        <w:rPr>
          <w:rFonts w:asciiTheme="majorBidi" w:eastAsia="Times New Roman" w:hAnsiTheme="majorBidi" w:cstheme="majorBidi"/>
          <w:color w:val="000000"/>
          <w:lang w:val="en-GB" w:eastAsia="nl-NL"/>
        </w:rPr>
        <w:t>, 2008).</w:t>
      </w:r>
    </w:p>
    <w:p w14:paraId="127A358B" w14:textId="77777777" w:rsidR="00A74D05" w:rsidRPr="00553AE6" w:rsidRDefault="00A74D05" w:rsidP="002D7360">
      <w:pPr>
        <w:pStyle w:val="Geenafstand"/>
        <w:jc w:val="both"/>
        <w:rPr>
          <w:rFonts w:asciiTheme="majorBidi" w:hAnsiTheme="majorBidi" w:cstheme="majorBidi"/>
          <w:lang w:val="en-GB" w:eastAsia="nl-NL"/>
        </w:rPr>
      </w:pPr>
    </w:p>
    <w:p w14:paraId="00D8653D" w14:textId="1C98F66E" w:rsidR="001D1162" w:rsidRPr="00553AE6" w:rsidRDefault="002D7360" w:rsidP="00A105C6">
      <w:pPr>
        <w:pStyle w:val="Lijstalinea"/>
        <w:numPr>
          <w:ilvl w:val="1"/>
          <w:numId w:val="11"/>
        </w:numPr>
        <w:spacing w:after="0" w:line="360" w:lineRule="auto"/>
        <w:jc w:val="both"/>
        <w:rPr>
          <w:rFonts w:asciiTheme="majorBidi" w:eastAsia="Times New Roman" w:hAnsiTheme="majorBidi" w:cstheme="majorBidi"/>
          <w:b/>
          <w:bCs/>
          <w:color w:val="000000"/>
          <w:lang w:val="en-GB" w:eastAsia="nl-NL"/>
        </w:rPr>
      </w:pPr>
      <w:r w:rsidRPr="00553AE6">
        <w:rPr>
          <w:rFonts w:asciiTheme="majorBidi" w:eastAsia="Times New Roman" w:hAnsiTheme="majorBidi" w:cstheme="majorBidi"/>
          <w:b/>
          <w:bCs/>
          <w:color w:val="000000"/>
          <w:lang w:val="en-GB" w:eastAsia="nl-NL"/>
        </w:rPr>
        <w:t xml:space="preserve">Theory </w:t>
      </w:r>
      <w:r w:rsidR="001D1162" w:rsidRPr="00553AE6">
        <w:rPr>
          <w:rFonts w:asciiTheme="majorBidi" w:eastAsia="Times New Roman" w:hAnsiTheme="majorBidi" w:cstheme="majorBidi"/>
          <w:b/>
          <w:bCs/>
          <w:color w:val="000000"/>
          <w:lang w:val="en-GB" w:eastAsia="nl-NL"/>
        </w:rPr>
        <w:t>of MCAR, MAR and MNAR</w:t>
      </w:r>
    </w:p>
    <w:p w14:paraId="31F99298" w14:textId="2DBEDD65" w:rsidR="00832207" w:rsidRPr="00553AE6" w:rsidRDefault="002D7360" w:rsidP="00D166FC">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As reported by Rubin (1976), every data point has some likelihood of being missing</w:t>
      </w:r>
      <w:r w:rsidR="009347ED" w:rsidRPr="00553AE6">
        <w:rPr>
          <w:rFonts w:asciiTheme="majorBidi" w:eastAsia="Times New Roman" w:hAnsiTheme="majorBidi" w:cstheme="majorBidi"/>
          <w:color w:val="000000"/>
          <w:lang w:val="en-GB" w:eastAsia="nl-NL"/>
        </w:rPr>
        <w:t>,</w:t>
      </w:r>
      <w:r w:rsidR="00AE7C3B" w:rsidRPr="00553AE6">
        <w:rPr>
          <w:rFonts w:asciiTheme="majorBidi" w:eastAsia="Times New Roman" w:hAnsiTheme="majorBidi" w:cstheme="majorBidi"/>
          <w:color w:val="000000"/>
          <w:lang w:val="en-GB" w:eastAsia="nl-NL"/>
        </w:rPr>
        <w:t xml:space="preserve"> and</w:t>
      </w:r>
      <w:r w:rsidR="009347ED" w:rsidRPr="00553AE6">
        <w:rPr>
          <w:rFonts w:asciiTheme="majorBidi" w:eastAsia="Times New Roman" w:hAnsiTheme="majorBidi" w:cstheme="majorBidi"/>
          <w:color w:val="000000"/>
          <w:lang w:val="en-GB" w:eastAsia="nl-NL"/>
        </w:rPr>
        <w:t xml:space="preserve"> therefore, Rubin created mechanisms that govern</w:t>
      </w:r>
      <w:r w:rsidR="00AE7C3B" w:rsidRPr="00553AE6">
        <w:rPr>
          <w:rFonts w:asciiTheme="majorBidi" w:eastAsia="Times New Roman" w:hAnsiTheme="majorBidi" w:cstheme="majorBidi"/>
          <w:color w:val="000000"/>
          <w:lang w:val="en-GB" w:eastAsia="nl-NL"/>
        </w:rPr>
        <w:t xml:space="preserve"> these probabilities</w:t>
      </w:r>
      <w:r w:rsidRPr="00553AE6">
        <w:rPr>
          <w:rFonts w:asciiTheme="majorBidi" w:eastAsia="Times New Roman" w:hAnsiTheme="majorBidi" w:cstheme="majorBidi"/>
          <w:color w:val="000000"/>
          <w:lang w:val="en-GB" w:eastAsia="nl-NL"/>
        </w:rPr>
        <w:t>. He distinguished missing data problems into three missing data mechanisms</w:t>
      </w:r>
      <w:r w:rsidR="007669D9" w:rsidRPr="00553AE6">
        <w:rPr>
          <w:rFonts w:asciiTheme="majorBidi" w:eastAsia="Times New Roman" w:hAnsiTheme="majorBidi" w:cstheme="majorBidi"/>
          <w:color w:val="000000"/>
          <w:lang w:val="en-GB" w:eastAsia="nl-NL"/>
        </w:rPr>
        <w:t>. In other words, missing data can take one of three forms</w:t>
      </w:r>
      <w:r w:rsidRPr="00553AE6">
        <w:rPr>
          <w:rFonts w:asciiTheme="majorBidi" w:eastAsia="Times New Roman" w:hAnsiTheme="majorBidi" w:cstheme="majorBidi"/>
          <w:color w:val="000000"/>
          <w:lang w:val="en-GB" w:eastAsia="nl-NL"/>
        </w:rPr>
        <w:t xml:space="preserve">: </w:t>
      </w:r>
      <w:r w:rsidR="009347ED" w:rsidRPr="00553AE6">
        <w:rPr>
          <w:rFonts w:asciiTheme="majorBidi" w:eastAsia="Times New Roman" w:hAnsiTheme="majorBidi" w:cstheme="majorBidi"/>
          <w:color w:val="000000"/>
          <w:lang w:val="en-GB" w:eastAsia="nl-NL"/>
        </w:rPr>
        <w:t>‘Missing Completely at Random’ (MCAR)</w:t>
      </w:r>
      <w:r w:rsidRPr="00553AE6">
        <w:rPr>
          <w:rFonts w:asciiTheme="majorBidi" w:eastAsia="Times New Roman" w:hAnsiTheme="majorBidi" w:cstheme="majorBidi"/>
          <w:color w:val="000000"/>
          <w:lang w:val="en-GB" w:eastAsia="nl-NL"/>
        </w:rPr>
        <w:t>,</w:t>
      </w:r>
      <w:r w:rsidR="009347ED" w:rsidRPr="00553AE6">
        <w:rPr>
          <w:rFonts w:asciiTheme="majorBidi" w:eastAsia="Times New Roman" w:hAnsiTheme="majorBidi" w:cstheme="majorBidi"/>
          <w:color w:val="000000"/>
          <w:lang w:val="en-GB" w:eastAsia="nl-NL"/>
        </w:rPr>
        <w:t xml:space="preserve"> ‘Missing at Random’ (MAR) </w:t>
      </w:r>
      <w:r w:rsidR="00832207" w:rsidRPr="00553AE6">
        <w:rPr>
          <w:rFonts w:asciiTheme="majorBidi" w:eastAsia="Times New Roman" w:hAnsiTheme="majorBidi" w:cstheme="majorBidi"/>
          <w:color w:val="000000"/>
          <w:lang w:val="en-GB" w:eastAsia="nl-NL"/>
        </w:rPr>
        <w:t xml:space="preserve">and ‘Missing Not at Random’ (MNAR). </w:t>
      </w:r>
    </w:p>
    <w:p w14:paraId="534089F7" w14:textId="77777777" w:rsidR="00832207" w:rsidRPr="00553AE6" w:rsidRDefault="00832207" w:rsidP="00286231">
      <w:pPr>
        <w:pStyle w:val="Geenafstand"/>
        <w:rPr>
          <w:rFonts w:asciiTheme="majorBidi" w:hAnsiTheme="majorBidi" w:cstheme="majorBidi"/>
          <w:lang w:val="en-GB" w:eastAsia="nl-NL"/>
        </w:rPr>
      </w:pPr>
    </w:p>
    <w:p w14:paraId="6DF9A497" w14:textId="66272DEE" w:rsidR="00832207" w:rsidRPr="00553AE6" w:rsidRDefault="00CC32B7" w:rsidP="00CC32B7">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One can </w:t>
      </w:r>
      <w:r w:rsidR="00286231" w:rsidRPr="00553AE6">
        <w:rPr>
          <w:rFonts w:asciiTheme="majorBidi" w:eastAsia="Times New Roman" w:hAnsiTheme="majorBidi" w:cstheme="majorBidi"/>
          <w:color w:val="000000"/>
          <w:lang w:val="en-GB" w:eastAsia="nl-NL"/>
        </w:rPr>
        <w:t>refer to MCAR i</w:t>
      </w:r>
      <w:r w:rsidR="00832207" w:rsidRPr="00553AE6">
        <w:rPr>
          <w:rFonts w:asciiTheme="majorBidi" w:eastAsia="Times New Roman" w:hAnsiTheme="majorBidi" w:cstheme="majorBidi"/>
          <w:color w:val="000000"/>
          <w:lang w:val="en-GB" w:eastAsia="nl-NL"/>
        </w:rPr>
        <w:t>f the probability</w:t>
      </w:r>
      <w:r w:rsidR="00286231" w:rsidRPr="00553AE6">
        <w:rPr>
          <w:rFonts w:asciiTheme="majorBidi" w:eastAsia="Times New Roman" w:hAnsiTheme="majorBidi" w:cstheme="majorBidi"/>
          <w:color w:val="000000"/>
          <w:lang w:val="en-GB" w:eastAsia="nl-NL"/>
        </w:rPr>
        <w:t xml:space="preserve"> of being missing is the same for all cases. This implies that causes of the missing data are unrelated to the data. </w:t>
      </w:r>
      <w:r w:rsidR="00081652" w:rsidRPr="00553AE6">
        <w:rPr>
          <w:rFonts w:asciiTheme="majorBidi" w:eastAsia="Times New Roman" w:hAnsiTheme="majorBidi" w:cstheme="majorBidi"/>
          <w:color w:val="000000"/>
          <w:lang w:val="en-GB" w:eastAsia="nl-NL"/>
        </w:rPr>
        <w:t xml:space="preserve">An example of MCAR is to consider a child in an educational study that moves to another district in the middle of the study. The missing values are MCAR if the reason for the move is unrelated to other variables in the data set. </w:t>
      </w:r>
      <w:r w:rsidR="00286231" w:rsidRPr="00553AE6">
        <w:rPr>
          <w:rFonts w:asciiTheme="majorBidi" w:eastAsia="Times New Roman" w:hAnsiTheme="majorBidi" w:cstheme="majorBidi"/>
          <w:color w:val="000000"/>
          <w:lang w:val="en-GB" w:eastAsia="nl-NL"/>
        </w:rPr>
        <w:t xml:space="preserve">MCAR is convenient, but is often </w:t>
      </w:r>
      <w:r>
        <w:rPr>
          <w:rFonts w:asciiTheme="majorBidi" w:eastAsia="Times New Roman" w:hAnsiTheme="majorBidi" w:cstheme="majorBidi"/>
          <w:color w:val="000000"/>
          <w:lang w:val="en-GB" w:eastAsia="nl-NL"/>
        </w:rPr>
        <w:t>un</w:t>
      </w:r>
      <w:r w:rsidR="00286231" w:rsidRPr="00553AE6">
        <w:rPr>
          <w:rFonts w:asciiTheme="majorBidi" w:eastAsia="Times New Roman" w:hAnsiTheme="majorBidi" w:cstheme="majorBidi"/>
          <w:color w:val="000000"/>
          <w:lang w:val="en-GB" w:eastAsia="nl-NL"/>
        </w:rPr>
        <w:t xml:space="preserve">realistic for the data at hand. </w:t>
      </w:r>
    </w:p>
    <w:p w14:paraId="0CB5FAA7" w14:textId="77777777" w:rsidR="008D5AE3" w:rsidRPr="00553AE6" w:rsidRDefault="008D5AE3" w:rsidP="008D5AE3">
      <w:pPr>
        <w:pStyle w:val="Geenafstand"/>
        <w:rPr>
          <w:rFonts w:asciiTheme="majorBidi" w:hAnsiTheme="majorBidi" w:cstheme="majorBidi"/>
          <w:lang w:val="en-GB" w:eastAsia="nl-NL"/>
        </w:rPr>
      </w:pPr>
    </w:p>
    <w:p w14:paraId="2A8B420D" w14:textId="7E00E716" w:rsidR="00286231" w:rsidRPr="00553AE6" w:rsidRDefault="00286231" w:rsidP="00E251CA">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If the probability of being missing is the same only within groups </w:t>
      </w:r>
      <w:r w:rsidRPr="00CC32B7">
        <w:rPr>
          <w:rFonts w:asciiTheme="majorBidi" w:eastAsia="Times New Roman" w:hAnsiTheme="majorBidi" w:cstheme="majorBidi"/>
          <w:color w:val="000000"/>
          <w:lang w:val="en-GB" w:eastAsia="nl-NL"/>
        </w:rPr>
        <w:t>defined by the observed data</w:t>
      </w:r>
      <w:r w:rsidR="00CC32B7">
        <w:rPr>
          <w:rFonts w:asciiTheme="majorBidi" w:eastAsia="Times New Roman" w:hAnsiTheme="majorBidi" w:cstheme="majorBidi"/>
          <w:color w:val="000000"/>
          <w:lang w:val="en-GB" w:eastAsia="nl-NL"/>
        </w:rPr>
        <w:t>, then the data are missing at random</w:t>
      </w:r>
      <w:r w:rsidRPr="00553AE6">
        <w:rPr>
          <w:rFonts w:asciiTheme="majorBidi" w:eastAsia="Times New Roman" w:hAnsiTheme="majorBidi" w:cstheme="majorBidi"/>
          <w:color w:val="000000"/>
          <w:lang w:val="en-GB" w:eastAsia="nl-NL"/>
        </w:rPr>
        <w:t>.</w:t>
      </w:r>
      <w:r w:rsidR="00081652" w:rsidRPr="00553AE6">
        <w:rPr>
          <w:rFonts w:asciiTheme="majorBidi" w:eastAsia="Times New Roman" w:hAnsiTheme="majorBidi" w:cstheme="majorBidi"/>
          <w:color w:val="000000"/>
          <w:lang w:val="en-GB" w:eastAsia="nl-NL"/>
        </w:rPr>
        <w:t xml:space="preserve"> In other words, </w:t>
      </w:r>
      <w:r w:rsidR="00E251CA">
        <w:rPr>
          <w:rFonts w:asciiTheme="majorBidi" w:eastAsia="Times New Roman" w:hAnsiTheme="majorBidi" w:cstheme="majorBidi"/>
          <w:color w:val="000000"/>
          <w:lang w:val="en-GB" w:eastAsia="nl-NL"/>
        </w:rPr>
        <w:t>if the explanation for a variable entry being missing is not related to the missing variables themselves. However, the cause may be related to other observed variables (</w:t>
      </w:r>
      <w:proofErr w:type="spellStart"/>
      <w:r w:rsidR="00E251CA">
        <w:rPr>
          <w:rFonts w:asciiTheme="majorBidi" w:eastAsia="Times New Roman" w:hAnsiTheme="majorBidi" w:cstheme="majorBidi"/>
          <w:color w:val="000000"/>
          <w:lang w:val="en-GB" w:eastAsia="nl-NL"/>
        </w:rPr>
        <w:t>Marwala</w:t>
      </w:r>
      <w:proofErr w:type="spellEnd"/>
      <w:r w:rsidR="00E251CA">
        <w:rPr>
          <w:rFonts w:asciiTheme="majorBidi" w:eastAsia="Times New Roman" w:hAnsiTheme="majorBidi" w:cstheme="majorBidi"/>
          <w:color w:val="000000"/>
          <w:lang w:val="en-GB" w:eastAsia="nl-NL"/>
        </w:rPr>
        <w:t xml:space="preserve">, 2009). </w:t>
      </w:r>
      <w:r w:rsidR="008D5AE3" w:rsidRPr="00553AE6">
        <w:rPr>
          <w:rFonts w:asciiTheme="majorBidi" w:eastAsia="Times New Roman" w:hAnsiTheme="majorBidi" w:cstheme="majorBidi"/>
          <w:color w:val="000000"/>
          <w:lang w:val="en-GB" w:eastAsia="nl-NL"/>
        </w:rPr>
        <w:t>T</w:t>
      </w:r>
      <w:r w:rsidR="00E251CA">
        <w:rPr>
          <w:rFonts w:asciiTheme="majorBidi" w:eastAsia="Times New Roman" w:hAnsiTheme="majorBidi" w:cstheme="majorBidi"/>
          <w:color w:val="000000"/>
          <w:lang w:val="en-GB" w:eastAsia="nl-NL"/>
        </w:rPr>
        <w:t>hus, t</w:t>
      </w:r>
      <w:r w:rsidR="008D5AE3" w:rsidRPr="00553AE6">
        <w:rPr>
          <w:rFonts w:asciiTheme="majorBidi" w:eastAsia="Times New Roman" w:hAnsiTheme="majorBidi" w:cstheme="majorBidi"/>
          <w:color w:val="000000"/>
          <w:lang w:val="en-GB" w:eastAsia="nl-NL"/>
        </w:rPr>
        <w:t xml:space="preserve">he word ‘random’ is in fact confusing, because a MAR mechanism is not random and describes systematic </w:t>
      </w:r>
      <w:proofErr w:type="spellStart"/>
      <w:r w:rsidR="008D5AE3" w:rsidRPr="00553AE6">
        <w:rPr>
          <w:rFonts w:asciiTheme="majorBidi" w:eastAsia="Times New Roman" w:hAnsiTheme="majorBidi" w:cstheme="majorBidi"/>
          <w:color w:val="000000"/>
          <w:lang w:val="en-GB" w:eastAsia="nl-NL"/>
        </w:rPr>
        <w:t>missingness</w:t>
      </w:r>
      <w:proofErr w:type="spellEnd"/>
      <w:r w:rsidR="008D5AE3" w:rsidRPr="00553AE6">
        <w:rPr>
          <w:rFonts w:asciiTheme="majorBidi" w:eastAsia="Times New Roman" w:hAnsiTheme="majorBidi" w:cstheme="majorBidi"/>
          <w:color w:val="000000"/>
          <w:lang w:val="en-GB" w:eastAsia="nl-NL"/>
        </w:rPr>
        <w:t xml:space="preserve"> where the </w:t>
      </w:r>
      <w:r w:rsidR="00E251CA">
        <w:rPr>
          <w:rFonts w:asciiTheme="majorBidi" w:eastAsia="Times New Roman" w:hAnsiTheme="majorBidi" w:cstheme="majorBidi"/>
          <w:color w:val="000000"/>
          <w:lang w:val="en-GB" w:eastAsia="nl-NL"/>
        </w:rPr>
        <w:t>bias</w:t>
      </w:r>
      <w:r w:rsidR="008D5AE3" w:rsidRPr="00553AE6">
        <w:rPr>
          <w:rFonts w:asciiTheme="majorBidi" w:eastAsia="Times New Roman" w:hAnsiTheme="majorBidi" w:cstheme="majorBidi"/>
          <w:color w:val="000000"/>
          <w:lang w:val="en-GB" w:eastAsia="nl-NL"/>
        </w:rPr>
        <w:t xml:space="preserve"> for missing data is correlated with other </w:t>
      </w:r>
      <w:r w:rsidR="00E251CA">
        <w:rPr>
          <w:rFonts w:asciiTheme="majorBidi" w:eastAsia="Times New Roman" w:hAnsiTheme="majorBidi" w:cstheme="majorBidi"/>
          <w:color w:val="000000"/>
          <w:lang w:val="en-GB" w:eastAsia="nl-NL"/>
        </w:rPr>
        <w:t>observed</w:t>
      </w:r>
      <w:r w:rsidR="008D5AE3" w:rsidRPr="00553AE6">
        <w:rPr>
          <w:rFonts w:asciiTheme="majorBidi" w:eastAsia="Times New Roman" w:hAnsiTheme="majorBidi" w:cstheme="majorBidi"/>
          <w:color w:val="000000"/>
          <w:lang w:val="en-GB" w:eastAsia="nl-NL"/>
        </w:rPr>
        <w:t xml:space="preserve"> variables in an analysis. </w:t>
      </w:r>
      <w:r w:rsidR="00081652" w:rsidRPr="00553AE6">
        <w:rPr>
          <w:rFonts w:asciiTheme="majorBidi" w:eastAsia="Times New Roman" w:hAnsiTheme="majorBidi" w:cstheme="majorBidi"/>
          <w:color w:val="000000"/>
          <w:lang w:val="en-GB" w:eastAsia="nl-NL"/>
        </w:rPr>
        <w:t>For example, a sample is been taken from a population where the probability to be included</w:t>
      </w:r>
      <w:r w:rsidR="008D5AE3" w:rsidRPr="00553AE6">
        <w:rPr>
          <w:rFonts w:asciiTheme="majorBidi" w:eastAsia="Times New Roman" w:hAnsiTheme="majorBidi" w:cstheme="majorBidi"/>
          <w:color w:val="000000"/>
          <w:lang w:val="en-GB" w:eastAsia="nl-NL"/>
        </w:rPr>
        <w:t xml:space="preserve"> depends on some known property.</w:t>
      </w:r>
      <w:r w:rsidR="00081652" w:rsidRPr="00553AE6">
        <w:rPr>
          <w:rFonts w:asciiTheme="majorBidi" w:eastAsia="Times New Roman" w:hAnsiTheme="majorBidi" w:cstheme="majorBidi"/>
          <w:color w:val="000000"/>
          <w:lang w:val="en-GB" w:eastAsia="nl-NL"/>
        </w:rPr>
        <w:t xml:space="preserve"> MAR is a much broader class than MCAR</w:t>
      </w:r>
      <w:r w:rsidR="008D5AE3" w:rsidRPr="00553AE6">
        <w:rPr>
          <w:rFonts w:asciiTheme="majorBidi" w:eastAsia="Times New Roman" w:hAnsiTheme="majorBidi" w:cstheme="majorBidi"/>
          <w:color w:val="000000"/>
          <w:lang w:val="en-GB" w:eastAsia="nl-NL"/>
        </w:rPr>
        <w:t xml:space="preserve">, and modern missing data methods generally start from the MAR assumption. </w:t>
      </w:r>
    </w:p>
    <w:p w14:paraId="3C5D8E8B" w14:textId="77777777" w:rsidR="008D5AE3" w:rsidRPr="00553AE6" w:rsidRDefault="008D5AE3" w:rsidP="008D5AE3">
      <w:pPr>
        <w:pStyle w:val="Geenafstand"/>
        <w:rPr>
          <w:rFonts w:asciiTheme="majorBidi" w:hAnsiTheme="majorBidi" w:cstheme="majorBidi"/>
          <w:lang w:val="en-GB" w:eastAsia="nl-NL"/>
        </w:rPr>
      </w:pPr>
    </w:p>
    <w:p w14:paraId="6B4275CC" w14:textId="77777777" w:rsidR="001476C0" w:rsidRPr="00553AE6" w:rsidRDefault="008D5AE3" w:rsidP="006D176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Finally, if neither MCAR nor MAR holds, then there can be spoken of missing not at random. </w:t>
      </w:r>
      <w:r w:rsidR="0091233E" w:rsidRPr="00553AE6">
        <w:rPr>
          <w:rFonts w:asciiTheme="majorBidi" w:eastAsia="Times New Roman" w:hAnsiTheme="majorBidi" w:cstheme="majorBidi"/>
          <w:color w:val="000000"/>
          <w:lang w:val="en-GB" w:eastAsia="nl-NL"/>
        </w:rPr>
        <w:t>MNAR</w:t>
      </w:r>
      <w:r w:rsidRPr="00553AE6">
        <w:rPr>
          <w:rFonts w:asciiTheme="majorBidi" w:eastAsia="Times New Roman" w:hAnsiTheme="majorBidi" w:cstheme="majorBidi"/>
          <w:color w:val="000000"/>
          <w:lang w:val="en-GB" w:eastAsia="nl-NL"/>
        </w:rPr>
        <w:t xml:space="preserve"> entails that the probability of being missing varies for reasons that are unknown to us. </w:t>
      </w:r>
      <w:r w:rsidR="0091233E" w:rsidRPr="00553AE6">
        <w:rPr>
          <w:rFonts w:asciiTheme="majorBidi" w:eastAsia="Times New Roman" w:hAnsiTheme="majorBidi" w:cstheme="majorBidi"/>
          <w:color w:val="000000"/>
          <w:lang w:val="en-GB" w:eastAsia="nl-NL"/>
        </w:rPr>
        <w:t>So, it depends on unobserved measurements. The value of the unobserved responses depends on information not available for the analysis. Thus, future observations cannot be predicted without bias by the model. This makes MNAR the most complex case</w:t>
      </w:r>
      <w:r w:rsidR="006D1769" w:rsidRPr="00553AE6">
        <w:rPr>
          <w:rFonts w:asciiTheme="majorBidi" w:eastAsia="Times New Roman" w:hAnsiTheme="majorBidi" w:cstheme="majorBidi"/>
          <w:color w:val="000000"/>
          <w:lang w:val="en-GB" w:eastAsia="nl-NL"/>
        </w:rPr>
        <w:t xml:space="preserve"> (Van </w:t>
      </w:r>
      <w:proofErr w:type="spellStart"/>
      <w:r w:rsidR="006D1769" w:rsidRPr="00553AE6">
        <w:rPr>
          <w:rFonts w:asciiTheme="majorBidi" w:eastAsia="Times New Roman" w:hAnsiTheme="majorBidi" w:cstheme="majorBidi"/>
          <w:color w:val="000000"/>
          <w:lang w:val="en-GB" w:eastAsia="nl-NL"/>
        </w:rPr>
        <w:t>Buuren</w:t>
      </w:r>
      <w:proofErr w:type="spellEnd"/>
      <w:r w:rsidR="006D1769" w:rsidRPr="00553AE6">
        <w:rPr>
          <w:rFonts w:asciiTheme="majorBidi" w:eastAsia="Times New Roman" w:hAnsiTheme="majorBidi" w:cstheme="majorBidi"/>
          <w:color w:val="000000"/>
          <w:lang w:val="en-GB" w:eastAsia="nl-NL"/>
        </w:rPr>
        <w:t>, 2012; Thompson, 2013)</w:t>
      </w:r>
      <w:r w:rsidR="0091233E" w:rsidRPr="00553AE6">
        <w:rPr>
          <w:rFonts w:asciiTheme="majorBidi" w:eastAsia="Times New Roman" w:hAnsiTheme="majorBidi" w:cstheme="majorBidi"/>
          <w:color w:val="000000"/>
          <w:lang w:val="en-GB" w:eastAsia="nl-NL"/>
        </w:rPr>
        <w:t>.</w:t>
      </w:r>
      <w:r w:rsidR="006D1769" w:rsidRPr="00553AE6">
        <w:rPr>
          <w:rFonts w:asciiTheme="majorBidi" w:eastAsia="Times New Roman" w:hAnsiTheme="majorBidi" w:cstheme="majorBidi"/>
          <w:color w:val="000000"/>
          <w:lang w:val="en-GB" w:eastAsia="nl-NL"/>
        </w:rPr>
        <w:t xml:space="preserve"> </w:t>
      </w:r>
    </w:p>
    <w:p w14:paraId="01E30FF0" w14:textId="77777777" w:rsidR="001476C0" w:rsidRPr="00553AE6" w:rsidRDefault="001476C0" w:rsidP="001476C0">
      <w:pPr>
        <w:pStyle w:val="Geenafstand"/>
        <w:rPr>
          <w:rFonts w:asciiTheme="majorBidi" w:hAnsiTheme="majorBidi" w:cstheme="majorBidi"/>
          <w:lang w:val="en-GB" w:eastAsia="nl-NL"/>
        </w:rPr>
      </w:pPr>
    </w:p>
    <w:p w14:paraId="6C3234F9" w14:textId="6FAE042C" w:rsidR="008D5AE3" w:rsidRPr="00553AE6" w:rsidRDefault="006D1769" w:rsidP="006D176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Rubin’s distinction is important for understanding why some methods will not work successively. His theory lays down the conditions under which a missing data method can provide valid statistical inferences (Van </w:t>
      </w:r>
      <w:proofErr w:type="spellStart"/>
      <w:r w:rsidRPr="00553AE6">
        <w:rPr>
          <w:rFonts w:asciiTheme="majorBidi" w:eastAsia="Times New Roman" w:hAnsiTheme="majorBidi" w:cstheme="majorBidi"/>
          <w:color w:val="000000"/>
          <w:lang w:val="en-GB" w:eastAsia="nl-NL"/>
        </w:rPr>
        <w:t>Buuren</w:t>
      </w:r>
      <w:proofErr w:type="spellEnd"/>
      <w:r w:rsidRPr="00553AE6">
        <w:rPr>
          <w:rFonts w:asciiTheme="majorBidi" w:eastAsia="Times New Roman" w:hAnsiTheme="majorBidi" w:cstheme="majorBidi"/>
          <w:color w:val="000000"/>
          <w:lang w:val="en-GB" w:eastAsia="nl-NL"/>
        </w:rPr>
        <w:t>, 2012), resulting in higher effectiveness and prediction accuracy.</w:t>
      </w:r>
    </w:p>
    <w:p w14:paraId="760DDBCB" w14:textId="77777777" w:rsidR="008D5AE3" w:rsidRPr="00553AE6" w:rsidRDefault="008D5AE3" w:rsidP="00A2727A">
      <w:pPr>
        <w:pStyle w:val="Geenafstand"/>
        <w:rPr>
          <w:lang w:val="en-GB" w:eastAsia="nl-NL"/>
        </w:rPr>
      </w:pPr>
    </w:p>
    <w:p w14:paraId="079FCEC1" w14:textId="65402045" w:rsidR="006873B6" w:rsidRPr="00606DFB" w:rsidRDefault="00B77B22" w:rsidP="00606DFB">
      <w:pPr>
        <w:pStyle w:val="Lijstalinea"/>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 xml:space="preserve">Data imputation: then and now </w:t>
      </w:r>
    </w:p>
    <w:p w14:paraId="3C05B186" w14:textId="0D037271" w:rsidR="00553AE6" w:rsidRPr="00553AE6" w:rsidRDefault="00E86959" w:rsidP="00E86959">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Multiple </w:t>
      </w:r>
      <w:r w:rsidR="00456244" w:rsidRPr="00553AE6">
        <w:rPr>
          <w:rFonts w:asciiTheme="majorBidi" w:eastAsia="Times New Roman" w:hAnsiTheme="majorBidi" w:cstheme="majorBidi"/>
          <w:color w:val="000000"/>
          <w:lang w:val="en-GB" w:eastAsia="nl-NL"/>
        </w:rPr>
        <w:t>approaches to the pr</w:t>
      </w:r>
      <w:r w:rsidR="00773C09" w:rsidRPr="00553AE6">
        <w:rPr>
          <w:rFonts w:asciiTheme="majorBidi" w:eastAsia="Times New Roman" w:hAnsiTheme="majorBidi" w:cstheme="majorBidi"/>
          <w:color w:val="000000"/>
          <w:lang w:val="en-GB" w:eastAsia="nl-NL"/>
        </w:rPr>
        <w:t xml:space="preserve">oblem of incomplete data exist. </w:t>
      </w:r>
      <w:r>
        <w:rPr>
          <w:rFonts w:asciiTheme="majorBidi" w:eastAsia="Times New Roman" w:hAnsiTheme="majorBidi" w:cstheme="majorBidi"/>
          <w:color w:val="000000"/>
          <w:lang w:val="en-GB" w:eastAsia="nl-NL"/>
        </w:rPr>
        <w:t xml:space="preserve">Throughout the years, such approaches have been studied, evaluated and implemented, and a sufficient portion are summarized in this section. </w:t>
      </w:r>
      <w:r w:rsidR="00773C09" w:rsidRPr="00553AE6">
        <w:rPr>
          <w:rFonts w:asciiTheme="majorBidi" w:eastAsia="Times New Roman" w:hAnsiTheme="majorBidi" w:cstheme="majorBidi"/>
          <w:color w:val="000000"/>
          <w:lang w:val="en-GB" w:eastAsia="nl-NL"/>
        </w:rPr>
        <w:t xml:space="preserve">In this thesis, these approaches are divided into two different </w:t>
      </w:r>
      <w:r w:rsidR="00773C09" w:rsidRPr="001127E1">
        <w:rPr>
          <w:rFonts w:asciiTheme="majorBidi" w:eastAsia="Times New Roman" w:hAnsiTheme="majorBidi" w:cstheme="majorBidi"/>
          <w:lang w:val="en-GB" w:eastAsia="nl-NL"/>
        </w:rPr>
        <w:t xml:space="preserve">categories: </w:t>
      </w:r>
      <w:r w:rsidR="00672FD4" w:rsidRPr="001127E1">
        <w:rPr>
          <w:rFonts w:asciiTheme="majorBidi" w:eastAsia="Times New Roman" w:hAnsiTheme="majorBidi" w:cstheme="majorBidi"/>
          <w:lang w:val="en-GB" w:eastAsia="nl-NL"/>
        </w:rPr>
        <w:t>traditional</w:t>
      </w:r>
      <w:r w:rsidR="00773C09" w:rsidRPr="001127E1">
        <w:rPr>
          <w:rFonts w:asciiTheme="majorBidi" w:eastAsia="Times New Roman" w:hAnsiTheme="majorBidi" w:cstheme="majorBidi"/>
          <w:lang w:val="en-GB" w:eastAsia="nl-NL"/>
        </w:rPr>
        <w:t xml:space="preserve"> and advanced </w:t>
      </w:r>
      <w:r>
        <w:rPr>
          <w:rFonts w:asciiTheme="majorBidi" w:eastAsia="Times New Roman" w:hAnsiTheme="majorBidi" w:cstheme="majorBidi"/>
          <w:color w:val="000000"/>
          <w:lang w:val="en-GB" w:eastAsia="nl-NL"/>
        </w:rPr>
        <w:t>methods</w:t>
      </w:r>
      <w:r w:rsidR="00773C09" w:rsidRPr="00553AE6">
        <w:rPr>
          <w:rFonts w:asciiTheme="majorBidi" w:eastAsia="Times New Roman" w:hAnsiTheme="majorBidi" w:cstheme="majorBidi"/>
          <w:color w:val="000000"/>
          <w:lang w:val="en-GB" w:eastAsia="nl-NL"/>
        </w:rPr>
        <w:t xml:space="preserve">. </w:t>
      </w:r>
    </w:p>
    <w:p w14:paraId="3E676BC6" w14:textId="77777777" w:rsidR="00553AE6" w:rsidRPr="00553AE6" w:rsidRDefault="00553AE6" w:rsidP="003705B2">
      <w:pPr>
        <w:pStyle w:val="Geenafstand"/>
        <w:rPr>
          <w:lang w:val="en-GB" w:eastAsia="nl-NL"/>
        </w:rPr>
      </w:pPr>
    </w:p>
    <w:p w14:paraId="008F5EF7" w14:textId="152AE7B2" w:rsidR="00553AE6" w:rsidRPr="00142E8F" w:rsidRDefault="00553AE6" w:rsidP="00553AE6">
      <w:pPr>
        <w:spacing w:after="0" w:line="360" w:lineRule="auto"/>
        <w:ind w:left="720"/>
        <w:jc w:val="both"/>
        <w:rPr>
          <w:rFonts w:asciiTheme="majorBidi" w:eastAsia="Times New Roman" w:hAnsiTheme="majorBidi" w:cstheme="majorBidi"/>
          <w:b/>
          <w:bCs/>
          <w:color w:val="000000"/>
          <w:lang w:eastAsia="nl-NL"/>
        </w:rPr>
      </w:pPr>
      <w:r w:rsidRPr="00553AE6">
        <w:rPr>
          <w:rFonts w:asciiTheme="majorBidi" w:hAnsiTheme="majorBidi" w:cstheme="majorBidi"/>
          <w:lang w:val="en-GB" w:eastAsia="nl-NL"/>
        </w:rPr>
        <w:tab/>
      </w:r>
      <w:r w:rsidRPr="00142E8F">
        <w:rPr>
          <w:rFonts w:asciiTheme="majorBidi" w:hAnsiTheme="majorBidi" w:cstheme="majorBidi"/>
          <w:b/>
          <w:bCs/>
          <w:lang w:val="en-GB" w:eastAsia="nl-NL"/>
        </w:rPr>
        <w:t xml:space="preserve">2.3.1. </w:t>
      </w:r>
      <w:r w:rsidRPr="00142E8F">
        <w:rPr>
          <w:rFonts w:asciiTheme="majorBidi" w:hAnsiTheme="majorBidi" w:cstheme="majorBidi"/>
          <w:b/>
          <w:bCs/>
          <w:lang w:val="en-GB" w:eastAsia="nl-NL"/>
        </w:rPr>
        <w:tab/>
        <w:t xml:space="preserve">Traditional methods </w:t>
      </w:r>
      <w:r w:rsidRPr="00142E8F">
        <w:rPr>
          <w:rFonts w:asciiTheme="majorBidi" w:hAnsiTheme="majorBidi" w:cstheme="majorBidi"/>
          <w:b/>
          <w:bCs/>
          <w:lang w:val="en-GB" w:eastAsia="nl-NL"/>
        </w:rPr>
        <w:tab/>
      </w:r>
    </w:p>
    <w:p w14:paraId="1CCF2AD5" w14:textId="564721A8" w:rsidR="00AE7C3B" w:rsidRPr="00553AE6" w:rsidRDefault="009568D7" w:rsidP="002115BB">
      <w:pPr>
        <w:spacing w:after="0" w:line="360" w:lineRule="auto"/>
        <w:jc w:val="both"/>
        <w:rPr>
          <w:rFonts w:asciiTheme="majorBidi" w:eastAsia="Times New Roman" w:hAnsiTheme="majorBidi" w:cstheme="majorBidi"/>
          <w:color w:val="000000"/>
          <w:lang w:val="en-GB" w:eastAsia="nl-NL"/>
        </w:rPr>
      </w:pPr>
      <w:r w:rsidRPr="003705B2">
        <w:rPr>
          <w:rFonts w:asciiTheme="majorBidi" w:eastAsia="Times New Roman" w:hAnsiTheme="majorBidi" w:cstheme="majorBidi"/>
          <w:lang w:val="en-GB" w:eastAsia="nl-NL"/>
        </w:rPr>
        <w:t xml:space="preserve">Prior to </w:t>
      </w:r>
      <w:r w:rsidR="000C185B" w:rsidRPr="003705B2">
        <w:rPr>
          <w:rFonts w:asciiTheme="majorBidi" w:eastAsia="Times New Roman" w:hAnsiTheme="majorBidi" w:cstheme="majorBidi"/>
          <w:lang w:val="en-GB" w:eastAsia="nl-NL"/>
        </w:rPr>
        <w:t xml:space="preserve">the </w:t>
      </w:r>
      <w:r w:rsidRPr="00553AE6">
        <w:rPr>
          <w:rFonts w:asciiTheme="majorBidi" w:eastAsia="Times New Roman" w:hAnsiTheme="majorBidi" w:cstheme="majorBidi"/>
          <w:color w:val="000000"/>
          <w:lang w:val="en-GB" w:eastAsia="nl-NL"/>
        </w:rPr>
        <w:t>1970</w:t>
      </w:r>
      <w:r w:rsidR="00913273" w:rsidRPr="00553AE6">
        <w:rPr>
          <w:rFonts w:asciiTheme="majorBidi" w:eastAsia="Times New Roman" w:hAnsiTheme="majorBidi" w:cstheme="majorBidi"/>
          <w:color w:val="000000"/>
          <w:lang w:val="en-GB" w:eastAsia="nl-NL"/>
        </w:rPr>
        <w:t>’</w:t>
      </w:r>
      <w:r w:rsidRPr="00553AE6">
        <w:rPr>
          <w:rFonts w:asciiTheme="majorBidi" w:eastAsia="Times New Roman" w:hAnsiTheme="majorBidi" w:cstheme="majorBidi"/>
          <w:color w:val="000000"/>
          <w:lang w:val="en-GB" w:eastAsia="nl-NL"/>
        </w:rPr>
        <w:t xml:space="preserve">s, missing data were solved by editing, whereby a missing item could be logically inferred from other data that have been observed. </w:t>
      </w:r>
      <w:r w:rsidR="00245CE0">
        <w:rPr>
          <w:rFonts w:asciiTheme="majorBidi" w:eastAsia="Times New Roman" w:hAnsiTheme="majorBidi" w:cstheme="majorBidi"/>
          <w:color w:val="000000"/>
          <w:lang w:val="en-GB" w:eastAsia="nl-NL"/>
        </w:rPr>
        <w:t xml:space="preserve">In </w:t>
      </w:r>
      <w:r w:rsidR="00AE7C3B" w:rsidRPr="00553AE6">
        <w:rPr>
          <w:rFonts w:asciiTheme="majorBidi" w:eastAsia="Times New Roman" w:hAnsiTheme="majorBidi" w:cstheme="majorBidi"/>
          <w:color w:val="000000"/>
          <w:lang w:val="en-GB" w:eastAsia="nl-NL"/>
        </w:rPr>
        <w:t>section 2.1</w:t>
      </w:r>
      <w:r w:rsidR="00245CE0">
        <w:rPr>
          <w:rFonts w:asciiTheme="majorBidi" w:eastAsia="Times New Roman" w:hAnsiTheme="majorBidi" w:cstheme="majorBidi"/>
          <w:color w:val="000000"/>
          <w:lang w:val="en-GB" w:eastAsia="nl-NL"/>
        </w:rPr>
        <w:t>.</w:t>
      </w:r>
      <w:r w:rsidR="00AE7C3B" w:rsidRPr="00553AE6">
        <w:rPr>
          <w:rFonts w:asciiTheme="majorBidi" w:eastAsia="Times New Roman" w:hAnsiTheme="majorBidi" w:cstheme="majorBidi"/>
          <w:color w:val="000000"/>
          <w:lang w:val="en-GB" w:eastAsia="nl-NL"/>
        </w:rPr>
        <w:t xml:space="preserve">, we discussed that one of the standard approach to missing data is still to delete these values, e.g. list-wise or pair-wise deletion. </w:t>
      </w:r>
      <w:r w:rsidR="00A8316A" w:rsidRPr="00553AE6">
        <w:rPr>
          <w:rFonts w:asciiTheme="majorBidi" w:eastAsia="Times New Roman" w:hAnsiTheme="majorBidi" w:cstheme="majorBidi"/>
          <w:color w:val="000000"/>
          <w:lang w:val="en-GB" w:eastAsia="nl-NL"/>
        </w:rPr>
        <w:t xml:space="preserve">The analysis of data with missing observations has been dominated by these two approaches (Roth, 1994). </w:t>
      </w:r>
      <w:r w:rsidR="00A03F8E" w:rsidRPr="00553AE6">
        <w:rPr>
          <w:rFonts w:asciiTheme="majorBidi" w:eastAsia="Times New Roman" w:hAnsiTheme="majorBidi" w:cstheme="majorBidi"/>
          <w:b/>
          <w:bCs/>
          <w:i/>
          <w:iCs/>
          <w:color w:val="000000"/>
          <w:lang w:val="en-GB" w:eastAsia="nl-NL"/>
        </w:rPr>
        <w:t>List-wise deletion</w:t>
      </w:r>
      <w:r w:rsidR="00A03F8E" w:rsidRPr="00553AE6">
        <w:rPr>
          <w:rFonts w:asciiTheme="majorBidi" w:eastAsia="Times New Roman" w:hAnsiTheme="majorBidi" w:cstheme="majorBidi"/>
          <w:color w:val="000000"/>
          <w:lang w:val="en-GB" w:eastAsia="nl-NL"/>
        </w:rPr>
        <w:t xml:space="preserve"> is the default way of handling incomplete data in many statistical packages, and eliminates all cases with one or more missing values on the analysis variables. </w:t>
      </w:r>
      <w:r w:rsidR="00DB78FE" w:rsidRPr="00553AE6">
        <w:rPr>
          <w:rFonts w:asciiTheme="majorBidi" w:eastAsia="Times New Roman" w:hAnsiTheme="majorBidi" w:cstheme="majorBidi"/>
          <w:color w:val="000000"/>
          <w:lang w:val="en-GB" w:eastAsia="nl-NL"/>
        </w:rPr>
        <w:t>This approach can be useful even today</w:t>
      </w:r>
      <w:r w:rsidR="00E86959">
        <w:rPr>
          <w:rFonts w:asciiTheme="majorBidi" w:eastAsia="Times New Roman" w:hAnsiTheme="majorBidi" w:cstheme="majorBidi"/>
          <w:color w:val="000000"/>
          <w:lang w:val="en-GB" w:eastAsia="nl-NL"/>
        </w:rPr>
        <w:t>, especially if values are MCAR.</w:t>
      </w:r>
      <w:r w:rsidR="00DB78FE" w:rsidRPr="00553AE6">
        <w:rPr>
          <w:rFonts w:asciiTheme="majorBidi" w:eastAsia="Times New Roman" w:hAnsiTheme="majorBidi" w:cstheme="majorBidi"/>
          <w:color w:val="000000"/>
          <w:lang w:val="en-GB" w:eastAsia="nl-NL"/>
        </w:rPr>
        <w:t xml:space="preserve"> </w:t>
      </w:r>
      <w:r w:rsidR="00E86959">
        <w:rPr>
          <w:rFonts w:asciiTheme="majorBidi" w:eastAsia="Times New Roman" w:hAnsiTheme="majorBidi" w:cstheme="majorBidi"/>
          <w:color w:val="000000"/>
          <w:lang w:val="en-GB" w:eastAsia="nl-NL"/>
        </w:rPr>
        <w:t>However, when that is not the case, t</w:t>
      </w:r>
      <w:r w:rsidR="00DB78FE" w:rsidRPr="00553AE6">
        <w:rPr>
          <w:rFonts w:asciiTheme="majorBidi" w:eastAsia="Times New Roman" w:hAnsiTheme="majorBidi" w:cstheme="majorBidi"/>
          <w:color w:val="000000"/>
          <w:lang w:val="en-GB" w:eastAsia="nl-NL"/>
        </w:rPr>
        <w:t xml:space="preserve">he concerns are that it may yield biased parameter estimates and that there will always be some loss of power because of the unused partial data (Graham, 2009). </w:t>
      </w:r>
      <w:r w:rsidR="00974303" w:rsidRPr="00553AE6">
        <w:rPr>
          <w:rFonts w:asciiTheme="majorBidi" w:eastAsia="Times New Roman" w:hAnsiTheme="majorBidi" w:cstheme="majorBidi"/>
          <w:color w:val="000000"/>
          <w:lang w:val="en-GB" w:eastAsia="nl-NL"/>
        </w:rPr>
        <w:t xml:space="preserve">The opinions on the value of list-wise deletion vary. </w:t>
      </w:r>
      <w:r w:rsidR="00DB78FE" w:rsidRPr="00553AE6">
        <w:rPr>
          <w:rFonts w:asciiTheme="majorBidi" w:eastAsia="Times New Roman" w:hAnsiTheme="majorBidi" w:cstheme="majorBidi"/>
          <w:color w:val="000000"/>
          <w:lang w:val="en-GB" w:eastAsia="nl-NL"/>
        </w:rPr>
        <w:t xml:space="preserve">The leading authors in the field, </w:t>
      </w:r>
      <w:proofErr w:type="gramStart"/>
      <w:r w:rsidR="00DB78FE" w:rsidRPr="00553AE6">
        <w:rPr>
          <w:rFonts w:asciiTheme="majorBidi" w:eastAsia="Times New Roman" w:hAnsiTheme="majorBidi" w:cstheme="majorBidi"/>
          <w:color w:val="000000"/>
          <w:lang w:val="en-GB" w:eastAsia="nl-NL"/>
        </w:rPr>
        <w:t>Little</w:t>
      </w:r>
      <w:proofErr w:type="gramEnd"/>
      <w:r w:rsidR="00DB78FE" w:rsidRPr="00553AE6">
        <w:rPr>
          <w:rFonts w:asciiTheme="majorBidi" w:eastAsia="Times New Roman" w:hAnsiTheme="majorBidi" w:cstheme="majorBidi"/>
          <w:color w:val="000000"/>
          <w:lang w:val="en-GB" w:eastAsia="nl-NL"/>
        </w:rPr>
        <w:t xml:space="preserve"> and Rubin (2002), argue that it is difficult to formulate the best rule to follow since the consequences of using list-wise deletion depend on more than the missing data rate alone. </w:t>
      </w:r>
      <w:r w:rsidR="00974303" w:rsidRPr="00553AE6">
        <w:rPr>
          <w:rFonts w:asciiTheme="majorBidi" w:eastAsia="Times New Roman" w:hAnsiTheme="majorBidi" w:cstheme="majorBidi"/>
          <w:color w:val="000000"/>
          <w:lang w:val="en-GB" w:eastAsia="nl-NL"/>
        </w:rPr>
        <w:t xml:space="preserve">Schafer and Graham (2002, p.156) </w:t>
      </w:r>
      <w:r w:rsidR="002115BB">
        <w:rPr>
          <w:rFonts w:asciiTheme="majorBidi" w:eastAsia="Times New Roman" w:hAnsiTheme="majorBidi" w:cstheme="majorBidi"/>
          <w:color w:val="000000"/>
          <w:lang w:val="en-GB" w:eastAsia="nl-NL"/>
        </w:rPr>
        <w:t xml:space="preserve">exhibit a neutral opinion:  </w:t>
      </w:r>
    </w:p>
    <w:p w14:paraId="3A81026A" w14:textId="77777777" w:rsidR="00974303" w:rsidRPr="00553AE6" w:rsidRDefault="00974303" w:rsidP="00974303">
      <w:pPr>
        <w:pStyle w:val="Geenafstand"/>
        <w:rPr>
          <w:rFonts w:asciiTheme="majorBidi" w:hAnsiTheme="majorBidi" w:cstheme="majorBidi"/>
          <w:lang w:val="en-GB" w:eastAsia="nl-NL"/>
        </w:rPr>
      </w:pPr>
    </w:p>
    <w:p w14:paraId="1B4A9251" w14:textId="5C9E2868" w:rsidR="00974303" w:rsidRPr="00553AE6" w:rsidRDefault="00974303" w:rsidP="00553AE6">
      <w:pPr>
        <w:spacing w:after="0" w:line="360" w:lineRule="auto"/>
        <w:ind w:left="720"/>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If a missing data problem can be resolved by discarding only a small part of the sample, then the method can be quite effective. </w:t>
      </w:r>
    </w:p>
    <w:p w14:paraId="2B85358D" w14:textId="77777777" w:rsidR="00974303" w:rsidRPr="00553AE6" w:rsidRDefault="00974303" w:rsidP="00773C09">
      <w:pPr>
        <w:pStyle w:val="Geenafstand"/>
        <w:rPr>
          <w:rFonts w:asciiTheme="majorBidi" w:hAnsiTheme="majorBidi" w:cstheme="majorBidi"/>
          <w:lang w:val="en-GB"/>
        </w:rPr>
      </w:pPr>
    </w:p>
    <w:p w14:paraId="61966444" w14:textId="5B669ECF" w:rsidR="00974303" w:rsidRPr="00553AE6" w:rsidRDefault="00974303" w:rsidP="00553AE6">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b/>
          <w:bCs/>
          <w:i/>
          <w:iCs/>
          <w:color w:val="000000"/>
          <w:lang w:val="en-GB" w:eastAsia="nl-NL"/>
        </w:rPr>
        <w:t>Pair-wise deletion</w:t>
      </w:r>
      <w:r w:rsidRPr="00553AE6">
        <w:rPr>
          <w:rFonts w:asciiTheme="majorBidi" w:eastAsia="Times New Roman" w:hAnsiTheme="majorBidi" w:cstheme="majorBidi"/>
          <w:color w:val="000000"/>
          <w:lang w:val="en-GB" w:eastAsia="nl-NL"/>
        </w:rPr>
        <w:t xml:space="preserve"> attempts to remedy the data loss problem of list-wise deletion. </w:t>
      </w:r>
      <w:r w:rsidR="00A902A6" w:rsidRPr="00553AE6">
        <w:rPr>
          <w:rFonts w:asciiTheme="majorBidi" w:eastAsia="Times New Roman" w:hAnsiTheme="majorBidi" w:cstheme="majorBidi"/>
          <w:color w:val="000000"/>
          <w:lang w:val="en-GB" w:eastAsia="nl-NL"/>
        </w:rPr>
        <w:t xml:space="preserve">The idea behind pair-wise deletion is to use all available information, which is a good idea. </w:t>
      </w:r>
      <w:r w:rsidRPr="00553AE6">
        <w:rPr>
          <w:rFonts w:asciiTheme="majorBidi" w:eastAsia="Times New Roman" w:hAnsiTheme="majorBidi" w:cstheme="majorBidi"/>
          <w:color w:val="000000"/>
          <w:lang w:val="en-GB" w:eastAsia="nl-NL"/>
        </w:rPr>
        <w:t xml:space="preserve">The method calculates the means and (co)variances on all observed data. </w:t>
      </w:r>
      <w:r w:rsidR="008B59EC" w:rsidRPr="00553AE6">
        <w:rPr>
          <w:rFonts w:asciiTheme="majorBidi" w:eastAsia="Times New Roman" w:hAnsiTheme="majorBidi" w:cstheme="majorBidi"/>
          <w:color w:val="000000"/>
          <w:lang w:val="en-GB" w:eastAsia="nl-NL"/>
        </w:rPr>
        <w:t>Nevertheless, when taken together these es</w:t>
      </w:r>
      <w:r w:rsidR="00A902A6" w:rsidRPr="00553AE6">
        <w:rPr>
          <w:rFonts w:asciiTheme="majorBidi" w:eastAsia="Times New Roman" w:hAnsiTheme="majorBidi" w:cstheme="majorBidi"/>
          <w:color w:val="000000"/>
          <w:lang w:val="en-GB" w:eastAsia="nl-NL"/>
        </w:rPr>
        <w:t xml:space="preserve">timates have major </w:t>
      </w:r>
      <w:r w:rsidR="00A902A6" w:rsidRPr="00553AE6">
        <w:rPr>
          <w:rFonts w:asciiTheme="majorBidi" w:eastAsia="Times New Roman" w:hAnsiTheme="majorBidi" w:cstheme="majorBidi"/>
          <w:color w:val="000000"/>
          <w:lang w:val="en-GB" w:eastAsia="nl-NL"/>
        </w:rPr>
        <w:lastRenderedPageBreak/>
        <w:t xml:space="preserve">shortcomings, because correlations and variance estimates are based on different subsets and will therefore be biased. Furthermore, there is no basis for estimating standard errors (Graham, 2009). </w:t>
      </w:r>
      <w:r w:rsidR="00E5543C" w:rsidRPr="00553AE6">
        <w:rPr>
          <w:rFonts w:asciiTheme="majorBidi" w:eastAsia="Times New Roman" w:hAnsiTheme="majorBidi" w:cstheme="majorBidi"/>
          <w:color w:val="000000"/>
          <w:lang w:val="en-GB" w:eastAsia="nl-NL"/>
        </w:rPr>
        <w:t xml:space="preserve">Pair-wise deletion should only be used if the procedure that follows it is specifically designed to take deletion into account (Van </w:t>
      </w:r>
      <w:proofErr w:type="spellStart"/>
      <w:r w:rsidR="00E5543C" w:rsidRPr="00553AE6">
        <w:rPr>
          <w:rFonts w:asciiTheme="majorBidi" w:eastAsia="Times New Roman" w:hAnsiTheme="majorBidi" w:cstheme="majorBidi"/>
          <w:color w:val="000000"/>
          <w:lang w:val="en-GB" w:eastAsia="nl-NL"/>
        </w:rPr>
        <w:t>Buuren</w:t>
      </w:r>
      <w:proofErr w:type="spellEnd"/>
      <w:r w:rsidR="00E5543C" w:rsidRPr="00553AE6">
        <w:rPr>
          <w:rFonts w:asciiTheme="majorBidi" w:eastAsia="Times New Roman" w:hAnsiTheme="majorBidi" w:cstheme="majorBidi"/>
          <w:color w:val="000000"/>
          <w:lang w:val="en-GB" w:eastAsia="nl-NL"/>
        </w:rPr>
        <w:t xml:space="preserve">, 2012). </w:t>
      </w:r>
    </w:p>
    <w:p w14:paraId="7D917B1D" w14:textId="77777777" w:rsidR="00C83171" w:rsidRPr="00553AE6" w:rsidRDefault="00C83171" w:rsidP="00FC76FB">
      <w:pPr>
        <w:pStyle w:val="Geenafstand"/>
        <w:rPr>
          <w:rFonts w:asciiTheme="majorBidi" w:hAnsiTheme="majorBidi" w:cstheme="majorBidi"/>
        </w:rPr>
      </w:pPr>
    </w:p>
    <w:p w14:paraId="75C57D22" w14:textId="08414A92" w:rsidR="00E5543C" w:rsidRPr="00B822DB" w:rsidRDefault="00773C09" w:rsidP="00854B0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Another simple approach is </w:t>
      </w:r>
      <w:commentRangeStart w:id="5"/>
      <w:r w:rsidRPr="004F2532">
        <w:rPr>
          <w:rFonts w:asciiTheme="majorBidi" w:eastAsia="Times New Roman" w:hAnsiTheme="majorBidi" w:cstheme="majorBidi"/>
          <w:b/>
          <w:bCs/>
          <w:i/>
          <w:iCs/>
          <w:color w:val="000000"/>
          <w:lang w:val="en-GB" w:eastAsia="nl-NL"/>
        </w:rPr>
        <w:t>mean imputation</w:t>
      </w:r>
      <w:commentRangeEnd w:id="5"/>
      <w:r w:rsidR="00536EC9">
        <w:rPr>
          <w:rStyle w:val="Verwijzingopmerking"/>
        </w:rPr>
        <w:commentReference w:id="5"/>
      </w:r>
      <w:r w:rsidRPr="00553AE6">
        <w:rPr>
          <w:rFonts w:asciiTheme="majorBidi" w:eastAsia="Times New Roman" w:hAnsiTheme="majorBidi" w:cstheme="majorBidi"/>
          <w:color w:val="000000"/>
          <w:lang w:val="en-GB" w:eastAsia="nl-NL"/>
        </w:rPr>
        <w:t xml:space="preserve">, which is perhaps the easiest way </w:t>
      </w:r>
      <w:r w:rsidR="00AD1EEA" w:rsidRPr="00553AE6">
        <w:rPr>
          <w:rFonts w:asciiTheme="majorBidi" w:eastAsia="Times New Roman" w:hAnsiTheme="majorBidi" w:cstheme="majorBidi"/>
          <w:color w:val="000000"/>
          <w:lang w:val="en-GB" w:eastAsia="nl-NL"/>
        </w:rPr>
        <w:t>to impute</w:t>
      </w:r>
      <w:r w:rsidRPr="00553AE6">
        <w:rPr>
          <w:rFonts w:asciiTheme="majorBidi" w:eastAsia="Times New Roman" w:hAnsiTheme="majorBidi" w:cstheme="majorBidi"/>
          <w:color w:val="000000"/>
          <w:lang w:val="en-GB" w:eastAsia="nl-NL"/>
        </w:rPr>
        <w:t xml:space="preserve"> by replacing</w:t>
      </w:r>
      <w:r w:rsidR="00AD1EEA" w:rsidRPr="00553AE6">
        <w:rPr>
          <w:rFonts w:asciiTheme="majorBidi" w:eastAsia="Times New Roman" w:hAnsiTheme="majorBidi" w:cstheme="majorBidi"/>
          <w:color w:val="000000"/>
          <w:lang w:val="en-GB" w:eastAsia="nl-NL"/>
        </w:rPr>
        <w:t xml:space="preserve"> each missing value with the mean of the observed values for that variable. </w:t>
      </w:r>
      <w:r w:rsidR="00854CE7" w:rsidRPr="00553AE6">
        <w:rPr>
          <w:rFonts w:asciiTheme="majorBidi" w:eastAsia="Times New Roman" w:hAnsiTheme="majorBidi" w:cstheme="majorBidi"/>
          <w:color w:val="000000"/>
          <w:lang w:val="en-GB" w:eastAsia="nl-NL"/>
        </w:rPr>
        <w:t>M</w:t>
      </w:r>
      <w:r w:rsidR="00AD1EEA" w:rsidRPr="00553AE6">
        <w:rPr>
          <w:rFonts w:asciiTheme="majorBidi" w:eastAsia="Times New Roman" w:hAnsiTheme="majorBidi" w:cstheme="majorBidi"/>
          <w:color w:val="000000"/>
          <w:lang w:val="en-GB" w:eastAsia="nl-NL"/>
        </w:rPr>
        <w:t xml:space="preserve">ean </w:t>
      </w:r>
      <w:r w:rsidRPr="00553AE6">
        <w:rPr>
          <w:rFonts w:asciiTheme="majorBidi" w:eastAsia="Times New Roman" w:hAnsiTheme="majorBidi" w:cstheme="majorBidi"/>
          <w:color w:val="000000"/>
          <w:lang w:val="en-GB" w:eastAsia="nl-NL"/>
        </w:rPr>
        <w:t>imputation</w:t>
      </w:r>
      <w:r w:rsidR="002115BB">
        <w:rPr>
          <w:rFonts w:asciiTheme="majorBidi" w:eastAsia="Times New Roman" w:hAnsiTheme="majorBidi" w:cstheme="majorBidi"/>
          <w:color w:val="000000"/>
          <w:lang w:val="en-GB" w:eastAsia="nl-NL"/>
        </w:rPr>
        <w:t xml:space="preserve"> may accurately predict missing data but</w:t>
      </w:r>
      <w:r w:rsidRPr="00553AE6">
        <w:rPr>
          <w:rFonts w:asciiTheme="majorBidi" w:eastAsia="Times New Roman" w:hAnsiTheme="majorBidi" w:cstheme="majorBidi"/>
          <w:color w:val="000000"/>
          <w:lang w:val="en-GB" w:eastAsia="nl-NL"/>
        </w:rPr>
        <w:t xml:space="preserve"> deform</w:t>
      </w:r>
      <w:r w:rsidR="00851EF0" w:rsidRPr="00553AE6">
        <w:rPr>
          <w:rFonts w:asciiTheme="majorBidi" w:eastAsia="Times New Roman" w:hAnsiTheme="majorBidi" w:cstheme="majorBidi"/>
          <w:color w:val="000000"/>
          <w:lang w:val="en-GB" w:eastAsia="nl-NL"/>
        </w:rPr>
        <w:t>s</w:t>
      </w:r>
      <w:r w:rsidR="00AD1EEA" w:rsidRPr="00553AE6">
        <w:rPr>
          <w:rFonts w:asciiTheme="majorBidi" w:eastAsia="Times New Roman" w:hAnsiTheme="majorBidi" w:cstheme="majorBidi"/>
          <w:color w:val="000000"/>
          <w:lang w:val="en-GB" w:eastAsia="nl-NL"/>
        </w:rPr>
        <w:t xml:space="preserve"> relationships between variables by “pulling” estimates of the correlation toward zero</w:t>
      </w:r>
      <w:r w:rsidR="00851EF0" w:rsidRPr="00553AE6">
        <w:rPr>
          <w:rFonts w:asciiTheme="majorBidi" w:eastAsia="Times New Roman" w:hAnsiTheme="majorBidi" w:cstheme="majorBidi"/>
          <w:color w:val="000000"/>
          <w:lang w:val="en-GB" w:eastAsia="nl-NL"/>
        </w:rPr>
        <w:t>, which leads to complications with summary measures including underestimates of the standard deviation</w:t>
      </w:r>
      <w:r w:rsidR="00BA3ADD" w:rsidRPr="00553AE6">
        <w:rPr>
          <w:rFonts w:asciiTheme="majorBidi" w:eastAsia="Times New Roman" w:hAnsiTheme="majorBidi" w:cstheme="majorBidi"/>
          <w:color w:val="000000"/>
          <w:lang w:val="en-GB" w:eastAsia="nl-NL"/>
        </w:rPr>
        <w:t xml:space="preserve"> (</w:t>
      </w:r>
      <w:proofErr w:type="spellStart"/>
      <w:r w:rsidR="00A511D9" w:rsidRPr="00553AE6">
        <w:rPr>
          <w:rFonts w:asciiTheme="majorBidi" w:eastAsia="Times New Roman" w:hAnsiTheme="majorBidi" w:cstheme="majorBidi"/>
          <w:color w:val="000000"/>
          <w:lang w:val="en-GB" w:eastAsia="nl-NL"/>
        </w:rPr>
        <w:t>Gelman</w:t>
      </w:r>
      <w:proofErr w:type="spellEnd"/>
      <w:r w:rsidR="00A511D9" w:rsidRPr="00553AE6">
        <w:rPr>
          <w:rFonts w:asciiTheme="majorBidi" w:eastAsia="Times New Roman" w:hAnsiTheme="majorBidi" w:cstheme="majorBidi"/>
          <w:color w:val="000000"/>
          <w:lang w:val="en-GB" w:eastAsia="nl-NL"/>
        </w:rPr>
        <w:t xml:space="preserve"> &amp; Hill, 2006)</w:t>
      </w:r>
      <w:r w:rsidR="00AD1EEA" w:rsidRPr="00553AE6">
        <w:rPr>
          <w:rFonts w:asciiTheme="majorBidi" w:eastAsia="Times New Roman" w:hAnsiTheme="majorBidi" w:cstheme="majorBidi"/>
          <w:color w:val="000000"/>
          <w:lang w:val="en-GB" w:eastAsia="nl-NL"/>
        </w:rPr>
        <w:t xml:space="preserve">. </w:t>
      </w:r>
      <w:r w:rsidR="00854B09">
        <w:rPr>
          <w:rFonts w:asciiTheme="majorBidi" w:eastAsia="Times New Roman" w:hAnsiTheme="majorBidi" w:cstheme="majorBidi"/>
          <w:color w:val="000000"/>
          <w:lang w:val="en-GB" w:eastAsia="nl-NL"/>
        </w:rPr>
        <w:t>Thus, a</w:t>
      </w:r>
      <w:r w:rsidR="00F06BD0" w:rsidRPr="00553AE6">
        <w:rPr>
          <w:rFonts w:asciiTheme="majorBidi" w:eastAsia="Times New Roman" w:hAnsiTheme="majorBidi" w:cstheme="majorBidi"/>
          <w:color w:val="000000"/>
          <w:lang w:val="en-GB" w:eastAsia="nl-NL"/>
        </w:rPr>
        <w:t>veraging the available items is difficult to justify theoretically either from a samp</w:t>
      </w:r>
      <w:r w:rsidR="00851EF0" w:rsidRPr="00553AE6">
        <w:rPr>
          <w:rFonts w:asciiTheme="majorBidi" w:eastAsia="Times New Roman" w:hAnsiTheme="majorBidi" w:cstheme="majorBidi"/>
          <w:color w:val="000000"/>
          <w:lang w:val="en-GB" w:eastAsia="nl-NL"/>
        </w:rPr>
        <w:t>ling or likelihood perspective</w:t>
      </w:r>
      <w:r w:rsidR="00853E21" w:rsidRPr="00553AE6">
        <w:rPr>
          <w:rFonts w:asciiTheme="majorBidi" w:eastAsia="Times New Roman" w:hAnsiTheme="majorBidi" w:cstheme="majorBidi"/>
          <w:color w:val="000000"/>
          <w:lang w:val="en-GB" w:eastAsia="nl-NL"/>
        </w:rPr>
        <w:t xml:space="preserve"> (Schafer &amp; Graham, 2002)</w:t>
      </w:r>
      <w:r w:rsidR="00F06BD0" w:rsidRPr="00553AE6">
        <w:rPr>
          <w:rFonts w:asciiTheme="majorBidi" w:eastAsia="Times New Roman" w:hAnsiTheme="majorBidi" w:cstheme="majorBidi"/>
          <w:color w:val="000000"/>
          <w:lang w:val="en-GB" w:eastAsia="nl-NL"/>
        </w:rPr>
        <w:t xml:space="preserve">. </w:t>
      </w:r>
      <w:r w:rsidR="002D5BB3" w:rsidRPr="00553AE6">
        <w:rPr>
          <w:rFonts w:asciiTheme="majorBidi" w:eastAsia="Times New Roman" w:hAnsiTheme="majorBidi" w:cstheme="majorBidi"/>
          <w:color w:val="000000"/>
          <w:lang w:val="en-GB" w:eastAsia="nl-NL"/>
        </w:rPr>
        <w:t>A disadvantage of any single imputation method is that standard errors are underestimated, confidence intervals are too narrow and p-values are too low, suggesting a higher precision and more evidence than in fact can be concluded from the observed data (Brand, 1999).</w:t>
      </w:r>
      <w:r w:rsidR="00B822DB">
        <w:rPr>
          <w:rFonts w:asciiTheme="majorBidi" w:eastAsia="Times New Roman" w:hAnsiTheme="majorBidi" w:cstheme="majorBidi"/>
          <w:color w:val="000000"/>
          <w:lang w:val="en-GB" w:eastAsia="nl-NL"/>
        </w:rPr>
        <w:t xml:space="preserve"> </w:t>
      </w:r>
      <w:r w:rsidR="00B822DB" w:rsidRPr="00B503FE">
        <w:rPr>
          <w:rFonts w:asciiTheme="majorBidi" w:eastAsia="Times New Roman" w:hAnsiTheme="majorBidi" w:cstheme="majorBidi"/>
          <w:color w:val="000000"/>
          <w:highlight w:val="yellow"/>
          <w:lang w:val="en-GB" w:eastAsia="nl-NL"/>
        </w:rPr>
        <w:t xml:space="preserve">Mean imputation works on numerical and continuous data, and is not sufficient for categorical data. Researchers then use </w:t>
      </w:r>
      <w:r w:rsidR="00B822DB" w:rsidRPr="00B503FE">
        <w:rPr>
          <w:rFonts w:asciiTheme="majorBidi" w:eastAsia="Times New Roman" w:hAnsiTheme="majorBidi" w:cstheme="majorBidi"/>
          <w:b/>
          <w:bCs/>
          <w:i/>
          <w:iCs/>
          <w:color w:val="000000"/>
          <w:highlight w:val="yellow"/>
          <w:lang w:val="en-GB" w:eastAsia="nl-NL"/>
        </w:rPr>
        <w:t>mode imputation</w:t>
      </w:r>
      <w:r w:rsidR="00B822DB" w:rsidRPr="00B503FE">
        <w:rPr>
          <w:rFonts w:asciiTheme="majorBidi" w:eastAsia="Times New Roman" w:hAnsiTheme="majorBidi" w:cstheme="majorBidi"/>
          <w:color w:val="000000"/>
          <w:highlight w:val="yellow"/>
          <w:lang w:val="en-GB" w:eastAsia="nl-NL"/>
        </w:rPr>
        <w:t xml:space="preserve"> to get the most frequent value of a variable to impute.</w:t>
      </w:r>
      <w:r w:rsidR="00B822DB">
        <w:rPr>
          <w:rFonts w:asciiTheme="majorBidi" w:eastAsia="Times New Roman" w:hAnsiTheme="majorBidi" w:cstheme="majorBidi"/>
          <w:color w:val="000000"/>
          <w:lang w:val="en-GB" w:eastAsia="nl-NL"/>
        </w:rPr>
        <w:t xml:space="preserve"> </w:t>
      </w:r>
    </w:p>
    <w:p w14:paraId="3A70764E" w14:textId="5C5D0292" w:rsidR="00854CE7" w:rsidRPr="00553AE6" w:rsidRDefault="00854CE7" w:rsidP="006508BA">
      <w:pPr>
        <w:pStyle w:val="Geenafstand"/>
        <w:rPr>
          <w:rFonts w:asciiTheme="majorBidi" w:hAnsiTheme="majorBidi" w:cstheme="majorBidi"/>
          <w:lang w:val="en-GB" w:eastAsia="nl-NL"/>
        </w:rPr>
      </w:pPr>
    </w:p>
    <w:p w14:paraId="63266067" w14:textId="6275A809" w:rsidR="00BE1589" w:rsidRPr="00553AE6" w:rsidRDefault="00851EF0" w:rsidP="00A40E8E">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Mean imputation shares some common features with </w:t>
      </w:r>
      <w:r w:rsidRPr="004F2532">
        <w:rPr>
          <w:rFonts w:asciiTheme="majorBidi" w:eastAsia="Times New Roman" w:hAnsiTheme="majorBidi" w:cstheme="majorBidi"/>
          <w:b/>
          <w:bCs/>
          <w:i/>
          <w:iCs/>
          <w:color w:val="000000"/>
          <w:lang w:val="en-GB" w:eastAsia="nl-NL"/>
        </w:rPr>
        <w:t>hot deck imputation</w:t>
      </w:r>
      <w:r w:rsidRPr="00553AE6">
        <w:rPr>
          <w:rFonts w:asciiTheme="majorBidi" w:eastAsia="Times New Roman" w:hAnsiTheme="majorBidi" w:cstheme="majorBidi"/>
          <w:color w:val="000000"/>
          <w:lang w:val="en-GB" w:eastAsia="nl-NL"/>
        </w:rPr>
        <w:t xml:space="preserve">; instead of using the mean of a certain variable, it uses an observed response from a similar unit. </w:t>
      </w:r>
      <w:r w:rsidR="00681B3F" w:rsidRPr="00553AE6">
        <w:rPr>
          <w:rFonts w:asciiTheme="majorBidi" w:eastAsia="Times New Roman" w:hAnsiTheme="majorBidi" w:cstheme="majorBidi"/>
          <w:color w:val="000000"/>
          <w:lang w:val="en-GB" w:eastAsia="nl-NL"/>
        </w:rPr>
        <w:t>In other words, h</w:t>
      </w:r>
      <w:r w:rsidR="00854CE7" w:rsidRPr="00553AE6">
        <w:rPr>
          <w:rFonts w:asciiTheme="majorBidi" w:eastAsia="Times New Roman" w:hAnsiTheme="majorBidi" w:cstheme="majorBidi"/>
          <w:color w:val="000000"/>
          <w:lang w:val="en-GB" w:eastAsia="nl-NL"/>
        </w:rPr>
        <w:t xml:space="preserve">ot deck imputation involves replacing missing values </w:t>
      </w:r>
      <w:r w:rsidR="004C51C9">
        <w:rPr>
          <w:rFonts w:asciiTheme="majorBidi" w:eastAsia="Times New Roman" w:hAnsiTheme="majorBidi" w:cstheme="majorBidi"/>
          <w:color w:val="000000"/>
          <w:lang w:val="en-GB" w:eastAsia="nl-NL"/>
        </w:rPr>
        <w:t>(</w:t>
      </w:r>
      <w:r w:rsidR="00854CE7" w:rsidRPr="00553AE6">
        <w:rPr>
          <w:rFonts w:asciiTheme="majorBidi" w:eastAsia="Times New Roman" w:hAnsiTheme="majorBidi" w:cstheme="majorBidi"/>
          <w:color w:val="000000"/>
          <w:lang w:val="en-GB" w:eastAsia="nl-NL"/>
        </w:rPr>
        <w:t xml:space="preserve">of one or more variables </w:t>
      </w:r>
      <w:r w:rsidRPr="00553AE6">
        <w:rPr>
          <w:rFonts w:asciiTheme="majorBidi" w:eastAsia="Times New Roman" w:hAnsiTheme="majorBidi" w:cstheme="majorBidi"/>
          <w:color w:val="000000"/>
          <w:lang w:val="en-GB" w:eastAsia="nl-NL"/>
        </w:rPr>
        <w:t>for a non-respondent</w:t>
      </w:r>
      <w:r w:rsidR="004C51C9">
        <w:rPr>
          <w:rFonts w:asciiTheme="majorBidi" w:eastAsia="Times New Roman" w:hAnsiTheme="majorBidi" w:cstheme="majorBidi"/>
          <w:color w:val="000000"/>
          <w:lang w:val="en-GB" w:eastAsia="nl-NL"/>
        </w:rPr>
        <w:t>)</w:t>
      </w:r>
      <w:r w:rsidR="00854CE7" w:rsidRPr="00553AE6">
        <w:rPr>
          <w:rFonts w:asciiTheme="majorBidi" w:eastAsia="Times New Roman" w:hAnsiTheme="majorBidi" w:cstheme="majorBidi"/>
          <w:color w:val="000000"/>
          <w:lang w:val="en-GB" w:eastAsia="nl-NL"/>
        </w:rPr>
        <w:t xml:space="preserve"> with observed </w:t>
      </w:r>
      <w:r w:rsidRPr="00553AE6">
        <w:rPr>
          <w:rFonts w:asciiTheme="majorBidi" w:eastAsia="Times New Roman" w:hAnsiTheme="majorBidi" w:cstheme="majorBidi"/>
          <w:color w:val="000000"/>
          <w:lang w:val="en-GB" w:eastAsia="nl-NL"/>
        </w:rPr>
        <w:t>values from a respondent</w:t>
      </w:r>
      <w:r w:rsidR="00854CE7" w:rsidRPr="00553AE6">
        <w:rPr>
          <w:rFonts w:asciiTheme="majorBidi" w:eastAsia="Times New Roman" w:hAnsiTheme="majorBidi" w:cstheme="majorBidi"/>
          <w:color w:val="000000"/>
          <w:lang w:val="en-GB" w:eastAsia="nl-NL"/>
        </w:rPr>
        <w:t xml:space="preserve"> that is similar to the non-respondent with respect to characteristics observed by both cases. </w:t>
      </w:r>
      <w:r w:rsidR="001B0E1F" w:rsidRPr="00553AE6">
        <w:rPr>
          <w:rFonts w:asciiTheme="majorBidi" w:eastAsia="Times New Roman" w:hAnsiTheme="majorBidi" w:cstheme="majorBidi"/>
          <w:color w:val="000000"/>
          <w:lang w:val="en-GB" w:eastAsia="nl-NL"/>
        </w:rPr>
        <w:t>Despite that hot deck imputation</w:t>
      </w:r>
      <w:r w:rsidR="00681B3F" w:rsidRPr="00553AE6">
        <w:rPr>
          <w:rFonts w:asciiTheme="majorBidi" w:eastAsia="Times New Roman" w:hAnsiTheme="majorBidi" w:cstheme="majorBidi"/>
          <w:color w:val="000000"/>
          <w:lang w:val="en-GB" w:eastAsia="nl-NL"/>
        </w:rPr>
        <w:t xml:space="preserve"> </w:t>
      </w:r>
      <w:r w:rsidR="00A40E8E" w:rsidRPr="00553AE6">
        <w:rPr>
          <w:rFonts w:asciiTheme="majorBidi" w:eastAsia="Times New Roman" w:hAnsiTheme="majorBidi" w:cstheme="majorBidi"/>
          <w:color w:val="000000"/>
          <w:lang w:val="en-GB" w:eastAsia="nl-NL"/>
        </w:rPr>
        <w:t xml:space="preserve">imputes realistic values and is </w:t>
      </w:r>
      <w:r w:rsidR="001B0E1F" w:rsidRPr="00553AE6">
        <w:rPr>
          <w:rFonts w:asciiTheme="majorBidi" w:eastAsia="Times New Roman" w:hAnsiTheme="majorBidi" w:cstheme="majorBidi"/>
          <w:color w:val="000000"/>
          <w:lang w:val="en-GB" w:eastAsia="nl-NL"/>
        </w:rPr>
        <w:t>being used extensively in practice, th</w:t>
      </w:r>
      <w:r w:rsidR="00681B3F" w:rsidRPr="00553AE6">
        <w:rPr>
          <w:rFonts w:asciiTheme="majorBidi" w:eastAsia="Times New Roman" w:hAnsiTheme="majorBidi" w:cstheme="majorBidi"/>
          <w:color w:val="000000"/>
          <w:lang w:val="en-GB" w:eastAsia="nl-NL"/>
        </w:rPr>
        <w:t xml:space="preserve">is method </w:t>
      </w:r>
      <w:r w:rsidR="001B0E1F" w:rsidRPr="00553AE6">
        <w:rPr>
          <w:rFonts w:asciiTheme="majorBidi" w:eastAsia="Times New Roman" w:hAnsiTheme="majorBidi" w:cstheme="majorBidi"/>
          <w:color w:val="000000"/>
          <w:lang w:val="en-GB" w:eastAsia="nl-NL"/>
        </w:rPr>
        <w:t>is not as well developed as th</w:t>
      </w:r>
      <w:r w:rsidR="00681B3F" w:rsidRPr="00553AE6">
        <w:rPr>
          <w:rFonts w:asciiTheme="majorBidi" w:eastAsia="Times New Roman" w:hAnsiTheme="majorBidi" w:cstheme="majorBidi"/>
          <w:color w:val="000000"/>
          <w:lang w:val="en-GB" w:eastAsia="nl-NL"/>
        </w:rPr>
        <w:t>at of other imputation methods</w:t>
      </w:r>
      <w:r w:rsidR="00A40E8E" w:rsidRPr="00553AE6">
        <w:rPr>
          <w:rFonts w:asciiTheme="majorBidi" w:eastAsia="Times New Roman" w:hAnsiTheme="majorBidi" w:cstheme="majorBidi"/>
          <w:color w:val="000000"/>
          <w:lang w:val="en-GB" w:eastAsia="nl-NL"/>
        </w:rPr>
        <w:t>. It especially requires good matches of respondents that reflect available covariate information, which can never be guaranteed</w:t>
      </w:r>
      <w:r w:rsidR="00681B3F" w:rsidRPr="00553AE6">
        <w:rPr>
          <w:rFonts w:asciiTheme="majorBidi" w:eastAsia="Times New Roman" w:hAnsiTheme="majorBidi" w:cstheme="majorBidi"/>
          <w:color w:val="000000"/>
          <w:lang w:val="en-GB" w:eastAsia="nl-NL"/>
        </w:rPr>
        <w:t xml:space="preserve"> (</w:t>
      </w:r>
      <w:proofErr w:type="spellStart"/>
      <w:r w:rsidR="00681B3F" w:rsidRPr="00553AE6">
        <w:rPr>
          <w:rFonts w:asciiTheme="majorBidi" w:eastAsia="Times New Roman" w:hAnsiTheme="majorBidi" w:cstheme="majorBidi"/>
          <w:color w:val="000000"/>
          <w:lang w:val="en-GB" w:eastAsia="nl-NL"/>
        </w:rPr>
        <w:t>Andridge</w:t>
      </w:r>
      <w:proofErr w:type="spellEnd"/>
      <w:r w:rsidR="00681B3F" w:rsidRPr="00553AE6">
        <w:rPr>
          <w:rFonts w:asciiTheme="majorBidi" w:eastAsia="Times New Roman" w:hAnsiTheme="majorBidi" w:cstheme="majorBidi"/>
          <w:color w:val="000000"/>
          <w:lang w:val="en-GB" w:eastAsia="nl-NL"/>
        </w:rPr>
        <w:t xml:space="preserve"> &amp; Little, 2010)</w:t>
      </w:r>
      <w:r w:rsidR="00A40E8E" w:rsidRPr="00553AE6">
        <w:rPr>
          <w:rFonts w:asciiTheme="majorBidi" w:eastAsia="Times New Roman" w:hAnsiTheme="majorBidi" w:cstheme="majorBidi"/>
          <w:color w:val="000000"/>
          <w:lang w:val="en-GB" w:eastAsia="nl-NL"/>
        </w:rPr>
        <w:t xml:space="preserve">. </w:t>
      </w:r>
    </w:p>
    <w:p w14:paraId="6D3EA026" w14:textId="77777777" w:rsidR="001B0E1F" w:rsidRPr="00553AE6" w:rsidRDefault="001B0E1F" w:rsidP="009568D7">
      <w:pPr>
        <w:pStyle w:val="Geenafstand"/>
        <w:rPr>
          <w:rFonts w:asciiTheme="majorBidi" w:hAnsiTheme="majorBidi" w:cstheme="majorBidi"/>
          <w:lang w:val="en-GB" w:eastAsia="nl-NL"/>
        </w:rPr>
      </w:pPr>
    </w:p>
    <w:p w14:paraId="165B0424" w14:textId="79A99840" w:rsidR="00294380" w:rsidRPr="00553AE6" w:rsidRDefault="0027167E" w:rsidP="004C51C9">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Unfortunately, the above-mentioned methods</w:t>
      </w:r>
      <w:r w:rsidR="00A03F8E" w:rsidRPr="00553AE6">
        <w:rPr>
          <w:rFonts w:asciiTheme="majorBidi" w:eastAsia="Times New Roman" w:hAnsiTheme="majorBidi" w:cstheme="majorBidi"/>
          <w:color w:val="000000"/>
          <w:lang w:val="en-GB" w:eastAsia="nl-NL"/>
        </w:rPr>
        <w:t xml:space="preserve"> are simple solution</w:t>
      </w:r>
      <w:r w:rsidR="005A34A5" w:rsidRPr="00553AE6">
        <w:rPr>
          <w:rFonts w:asciiTheme="majorBidi" w:eastAsia="Times New Roman" w:hAnsiTheme="majorBidi" w:cstheme="majorBidi"/>
          <w:color w:val="000000"/>
          <w:lang w:val="en-GB" w:eastAsia="nl-NL"/>
        </w:rPr>
        <w:t>s</w:t>
      </w:r>
      <w:r w:rsidR="00A03F8E" w:rsidRPr="00553AE6">
        <w:rPr>
          <w:rFonts w:asciiTheme="majorBidi" w:eastAsia="Times New Roman" w:hAnsiTheme="majorBidi" w:cstheme="majorBidi"/>
          <w:color w:val="000000"/>
          <w:lang w:val="en-GB" w:eastAsia="nl-NL"/>
        </w:rPr>
        <w:t xml:space="preserve"> that</w:t>
      </w:r>
      <w:r w:rsidR="005A34A5" w:rsidRPr="00553AE6">
        <w:rPr>
          <w:rFonts w:asciiTheme="majorBidi" w:eastAsia="Times New Roman" w:hAnsiTheme="majorBidi" w:cstheme="majorBidi"/>
          <w:color w:val="000000"/>
          <w:lang w:val="en-GB" w:eastAsia="nl-NL"/>
        </w:rPr>
        <w:t xml:space="preserve"> </w:t>
      </w:r>
      <w:r w:rsidR="001B660C" w:rsidRPr="00553AE6">
        <w:rPr>
          <w:rFonts w:asciiTheme="majorBidi" w:eastAsia="Times New Roman" w:hAnsiTheme="majorBidi" w:cstheme="majorBidi"/>
          <w:color w:val="000000"/>
          <w:lang w:val="en-GB" w:eastAsia="nl-NL"/>
        </w:rPr>
        <w:t xml:space="preserve">proved to be </w:t>
      </w:r>
      <w:r w:rsidR="005A34A5" w:rsidRPr="00553AE6">
        <w:rPr>
          <w:rFonts w:asciiTheme="majorBidi" w:eastAsia="Times New Roman" w:hAnsiTheme="majorBidi" w:cstheme="majorBidi"/>
          <w:color w:val="000000"/>
          <w:lang w:val="en-GB" w:eastAsia="nl-NL"/>
        </w:rPr>
        <w:t>merely</w:t>
      </w:r>
      <w:r w:rsidR="00A03F8E" w:rsidRPr="00553AE6">
        <w:rPr>
          <w:rFonts w:asciiTheme="majorBidi" w:eastAsia="Times New Roman" w:hAnsiTheme="majorBidi" w:cstheme="majorBidi"/>
          <w:color w:val="000000"/>
          <w:lang w:val="en-GB" w:eastAsia="nl-NL"/>
        </w:rPr>
        <w:t xml:space="preserve"> work</w:t>
      </w:r>
      <w:r w:rsidR="001B660C" w:rsidRPr="00553AE6">
        <w:rPr>
          <w:rFonts w:asciiTheme="majorBidi" w:eastAsia="Times New Roman" w:hAnsiTheme="majorBidi" w:cstheme="majorBidi"/>
          <w:color w:val="000000"/>
          <w:lang w:val="en-GB" w:eastAsia="nl-NL"/>
        </w:rPr>
        <w:t>ing</w:t>
      </w:r>
      <w:r w:rsidR="007D00EA" w:rsidRPr="00553AE6">
        <w:rPr>
          <w:rFonts w:asciiTheme="majorBidi" w:eastAsia="Times New Roman" w:hAnsiTheme="majorBidi" w:cstheme="majorBidi"/>
          <w:color w:val="000000"/>
          <w:lang w:val="en-GB" w:eastAsia="nl-NL"/>
        </w:rPr>
        <w:t xml:space="preserve"> (</w:t>
      </w:r>
      <w:proofErr w:type="spellStart"/>
      <w:r w:rsidR="007D00EA" w:rsidRPr="00553AE6">
        <w:rPr>
          <w:rFonts w:asciiTheme="majorBidi" w:eastAsia="Times New Roman" w:hAnsiTheme="majorBidi" w:cstheme="majorBidi"/>
          <w:color w:val="000000"/>
          <w:lang w:val="en-GB" w:eastAsia="nl-NL"/>
        </w:rPr>
        <w:t>Marwala</w:t>
      </w:r>
      <w:proofErr w:type="spellEnd"/>
      <w:r w:rsidR="007D00EA" w:rsidRPr="00553AE6">
        <w:rPr>
          <w:rFonts w:asciiTheme="majorBidi" w:eastAsia="Times New Roman" w:hAnsiTheme="majorBidi" w:cstheme="majorBidi"/>
          <w:color w:val="000000"/>
          <w:lang w:val="en-GB" w:eastAsia="nl-NL"/>
        </w:rPr>
        <w:t xml:space="preserve"> &amp; </w:t>
      </w:r>
      <w:proofErr w:type="spellStart"/>
      <w:r w:rsidR="007D00EA" w:rsidRPr="00553AE6">
        <w:rPr>
          <w:rFonts w:asciiTheme="majorBidi" w:eastAsia="Times New Roman" w:hAnsiTheme="majorBidi" w:cstheme="majorBidi"/>
          <w:color w:val="000000"/>
          <w:lang w:val="en-GB" w:eastAsia="nl-NL"/>
        </w:rPr>
        <w:t>Nelwamondo</w:t>
      </w:r>
      <w:proofErr w:type="spellEnd"/>
      <w:r w:rsidR="007D00EA" w:rsidRPr="00553AE6">
        <w:rPr>
          <w:rFonts w:asciiTheme="majorBidi" w:eastAsia="Times New Roman" w:hAnsiTheme="majorBidi" w:cstheme="majorBidi"/>
          <w:color w:val="000000"/>
          <w:lang w:val="en-GB" w:eastAsia="nl-NL"/>
        </w:rPr>
        <w:t>, 2008)</w:t>
      </w:r>
      <w:r w:rsidR="00A03F8E" w:rsidRPr="00553AE6">
        <w:rPr>
          <w:rFonts w:asciiTheme="majorBidi" w:eastAsia="Times New Roman" w:hAnsiTheme="majorBidi" w:cstheme="majorBidi"/>
          <w:color w:val="000000"/>
          <w:lang w:val="en-GB" w:eastAsia="nl-NL"/>
        </w:rPr>
        <w:t>.</w:t>
      </w:r>
      <w:r w:rsidR="00294380" w:rsidRPr="00553AE6">
        <w:rPr>
          <w:rFonts w:asciiTheme="majorBidi" w:eastAsia="Times New Roman" w:hAnsiTheme="majorBidi" w:cstheme="majorBidi"/>
          <w:color w:val="000000"/>
          <w:lang w:val="en-GB" w:eastAsia="nl-NL"/>
        </w:rPr>
        <w:t xml:space="preserve"> They lead to inefficient analyses and commonly produce severely biased estimates of the association(s) investigated</w:t>
      </w:r>
      <w:r w:rsidR="007D00EA" w:rsidRPr="00553AE6">
        <w:rPr>
          <w:rFonts w:asciiTheme="majorBidi" w:eastAsia="Times New Roman" w:hAnsiTheme="majorBidi" w:cstheme="majorBidi"/>
          <w:color w:val="000000"/>
          <w:lang w:val="en-GB" w:eastAsia="nl-NL"/>
        </w:rPr>
        <w:t xml:space="preserve"> (</w:t>
      </w:r>
      <w:proofErr w:type="spellStart"/>
      <w:r w:rsidR="007D00EA" w:rsidRPr="00553AE6">
        <w:rPr>
          <w:rFonts w:asciiTheme="majorBidi" w:eastAsia="Times New Roman" w:hAnsiTheme="majorBidi" w:cstheme="majorBidi"/>
          <w:color w:val="000000"/>
          <w:lang w:val="en-GB" w:eastAsia="nl-NL"/>
        </w:rPr>
        <w:t>Donders</w:t>
      </w:r>
      <w:proofErr w:type="spellEnd"/>
      <w:r w:rsidR="00D166FC" w:rsidRPr="00553AE6">
        <w:rPr>
          <w:rFonts w:asciiTheme="majorBidi" w:eastAsia="Times New Roman" w:hAnsiTheme="majorBidi" w:cstheme="majorBidi"/>
          <w:color w:val="000000"/>
          <w:lang w:val="en-GB" w:eastAsia="nl-NL"/>
        </w:rPr>
        <w:t>, Moons</w:t>
      </w:r>
      <w:r w:rsidR="00921B3C" w:rsidRPr="00553AE6">
        <w:rPr>
          <w:rFonts w:asciiTheme="majorBidi" w:eastAsia="Times New Roman" w:hAnsiTheme="majorBidi" w:cstheme="majorBidi"/>
          <w:color w:val="000000"/>
          <w:lang w:val="en-GB" w:eastAsia="nl-NL"/>
        </w:rPr>
        <w:t xml:space="preserve">, </w:t>
      </w:r>
      <w:proofErr w:type="spellStart"/>
      <w:r w:rsidR="00921B3C" w:rsidRPr="00553AE6">
        <w:rPr>
          <w:rFonts w:asciiTheme="majorBidi" w:eastAsia="Times New Roman" w:hAnsiTheme="majorBidi" w:cstheme="majorBidi"/>
          <w:color w:val="000000"/>
          <w:lang w:val="en-GB" w:eastAsia="nl-NL"/>
        </w:rPr>
        <w:t>Stijnen</w:t>
      </w:r>
      <w:proofErr w:type="spellEnd"/>
      <w:r w:rsidR="00921B3C" w:rsidRPr="00553AE6">
        <w:rPr>
          <w:rFonts w:asciiTheme="majorBidi" w:eastAsia="Times New Roman" w:hAnsiTheme="majorBidi" w:cstheme="majorBidi"/>
          <w:color w:val="000000"/>
          <w:lang w:val="en-GB" w:eastAsia="nl-NL"/>
        </w:rPr>
        <w:t xml:space="preserve"> &amp; </w:t>
      </w:r>
      <w:r w:rsidR="00D166FC" w:rsidRPr="00553AE6">
        <w:rPr>
          <w:rFonts w:asciiTheme="majorBidi" w:eastAsia="Times New Roman" w:hAnsiTheme="majorBidi" w:cstheme="majorBidi"/>
          <w:color w:val="000000"/>
          <w:lang w:val="en-GB" w:eastAsia="nl-NL"/>
        </w:rPr>
        <w:t xml:space="preserve">Van Der </w:t>
      </w:r>
      <w:proofErr w:type="spellStart"/>
      <w:r w:rsidR="00D166FC" w:rsidRPr="00553AE6">
        <w:rPr>
          <w:rFonts w:asciiTheme="majorBidi" w:eastAsia="Times New Roman" w:hAnsiTheme="majorBidi" w:cstheme="majorBidi"/>
          <w:color w:val="000000"/>
          <w:lang w:val="en-GB" w:eastAsia="nl-NL"/>
        </w:rPr>
        <w:t>Heijden</w:t>
      </w:r>
      <w:proofErr w:type="spellEnd"/>
      <w:r w:rsidR="00921B3C" w:rsidRPr="00553AE6">
        <w:rPr>
          <w:rFonts w:asciiTheme="majorBidi" w:eastAsia="Times New Roman" w:hAnsiTheme="majorBidi" w:cstheme="majorBidi"/>
          <w:color w:val="000000"/>
          <w:lang w:val="en-GB" w:eastAsia="nl-NL"/>
        </w:rPr>
        <w:t>, 2006)</w:t>
      </w:r>
      <w:r w:rsidR="00294380" w:rsidRPr="00553AE6">
        <w:rPr>
          <w:rFonts w:asciiTheme="majorBidi" w:eastAsia="Times New Roman" w:hAnsiTheme="majorBidi" w:cstheme="majorBidi"/>
          <w:color w:val="000000"/>
          <w:lang w:val="en-GB" w:eastAsia="nl-NL"/>
        </w:rPr>
        <w:t>. Therefore, the interesting question t</w:t>
      </w:r>
      <w:r w:rsidR="004C51C9">
        <w:rPr>
          <w:rFonts w:asciiTheme="majorBidi" w:eastAsia="Times New Roman" w:hAnsiTheme="majorBidi" w:cstheme="majorBidi"/>
          <w:color w:val="000000"/>
          <w:lang w:val="en-GB" w:eastAsia="nl-NL"/>
        </w:rPr>
        <w:t xml:space="preserve">hat remains is how missing data, ideally, </w:t>
      </w:r>
      <w:r w:rsidR="009C2B15" w:rsidRPr="00553AE6">
        <w:rPr>
          <w:rFonts w:asciiTheme="majorBidi" w:eastAsia="Times New Roman" w:hAnsiTheme="majorBidi" w:cstheme="majorBidi"/>
          <w:color w:val="000000"/>
          <w:lang w:val="en-GB" w:eastAsia="nl-NL"/>
        </w:rPr>
        <w:t>should</w:t>
      </w:r>
      <w:r w:rsidR="00294380" w:rsidRPr="00553AE6">
        <w:rPr>
          <w:rFonts w:asciiTheme="majorBidi" w:eastAsia="Times New Roman" w:hAnsiTheme="majorBidi" w:cstheme="majorBidi"/>
          <w:color w:val="000000"/>
          <w:lang w:val="en-GB" w:eastAsia="nl-NL"/>
        </w:rPr>
        <w:t xml:space="preserve"> be managed. </w:t>
      </w:r>
    </w:p>
    <w:p w14:paraId="5AE2DE70" w14:textId="77777777" w:rsidR="00294380" w:rsidRPr="00553AE6" w:rsidRDefault="00294380" w:rsidP="00D44AC4">
      <w:pPr>
        <w:pStyle w:val="Geenafstand"/>
        <w:rPr>
          <w:rFonts w:asciiTheme="majorBidi" w:hAnsiTheme="majorBidi" w:cstheme="majorBidi"/>
          <w:lang w:val="en-GB" w:eastAsia="nl-NL"/>
        </w:rPr>
      </w:pPr>
    </w:p>
    <w:p w14:paraId="7CF07035" w14:textId="526794F9" w:rsidR="00904D0D" w:rsidRPr="00553AE6" w:rsidRDefault="003B6456" w:rsidP="00AE3858">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 xml:space="preserve">Because of the advancements in computational </w:t>
      </w:r>
      <w:r w:rsidR="004140B8" w:rsidRPr="00553AE6">
        <w:rPr>
          <w:rFonts w:asciiTheme="majorBidi" w:eastAsia="Times New Roman" w:hAnsiTheme="majorBidi" w:cstheme="majorBidi"/>
          <w:color w:val="000000"/>
          <w:lang w:val="en-GB" w:eastAsia="nl-NL"/>
        </w:rPr>
        <w:t>resources</w:t>
      </w:r>
      <w:r w:rsidR="007231E7" w:rsidRPr="00553AE6">
        <w:rPr>
          <w:rFonts w:asciiTheme="majorBidi" w:eastAsia="Times New Roman" w:hAnsiTheme="majorBidi" w:cstheme="majorBidi"/>
          <w:color w:val="000000"/>
          <w:lang w:val="en-GB" w:eastAsia="nl-NL"/>
        </w:rPr>
        <w:t>,</w:t>
      </w:r>
      <w:r w:rsidRPr="00553AE6">
        <w:rPr>
          <w:rFonts w:asciiTheme="majorBidi" w:eastAsia="Times New Roman" w:hAnsiTheme="majorBidi" w:cstheme="majorBidi"/>
          <w:color w:val="000000"/>
          <w:lang w:val="en-GB" w:eastAsia="nl-NL"/>
        </w:rPr>
        <w:t xml:space="preserve"> more sophisticated imputation </w:t>
      </w:r>
      <w:r w:rsidR="00294380" w:rsidRPr="00553AE6">
        <w:rPr>
          <w:rFonts w:asciiTheme="majorBidi" w:eastAsia="Times New Roman" w:hAnsiTheme="majorBidi" w:cstheme="majorBidi"/>
          <w:color w:val="000000"/>
          <w:lang w:val="en-GB" w:eastAsia="nl-NL"/>
        </w:rPr>
        <w:t>tec</w:t>
      </w:r>
      <w:r w:rsidRPr="00553AE6">
        <w:rPr>
          <w:rFonts w:asciiTheme="majorBidi" w:eastAsia="Times New Roman" w:hAnsiTheme="majorBidi" w:cstheme="majorBidi"/>
          <w:color w:val="000000"/>
          <w:lang w:val="en-GB" w:eastAsia="nl-NL"/>
        </w:rPr>
        <w:t>hniques</w:t>
      </w:r>
      <w:r w:rsidR="007231E7" w:rsidRPr="00553AE6">
        <w:rPr>
          <w:rFonts w:asciiTheme="majorBidi" w:eastAsia="Times New Roman" w:hAnsiTheme="majorBidi" w:cstheme="majorBidi"/>
          <w:color w:val="000000"/>
          <w:lang w:val="en-GB" w:eastAsia="nl-NL"/>
        </w:rPr>
        <w:t xml:space="preserve"> were</w:t>
      </w:r>
      <w:r w:rsidRPr="00553AE6">
        <w:rPr>
          <w:rFonts w:asciiTheme="majorBidi" w:eastAsia="Times New Roman" w:hAnsiTheme="majorBidi" w:cstheme="majorBidi"/>
          <w:color w:val="000000"/>
          <w:lang w:val="en-GB" w:eastAsia="nl-NL"/>
        </w:rPr>
        <w:t xml:space="preserve"> developed to handle missing data </w:t>
      </w:r>
      <w:r w:rsidR="00294380" w:rsidRPr="00553AE6">
        <w:rPr>
          <w:rFonts w:asciiTheme="majorBidi" w:eastAsia="Times New Roman" w:hAnsiTheme="majorBidi" w:cstheme="majorBidi"/>
          <w:color w:val="000000"/>
          <w:lang w:val="en-GB" w:eastAsia="nl-NL"/>
        </w:rPr>
        <w:t>that</w:t>
      </w:r>
      <w:r w:rsidRPr="00553AE6">
        <w:rPr>
          <w:rFonts w:asciiTheme="majorBidi" w:eastAsia="Times New Roman" w:hAnsiTheme="majorBidi" w:cstheme="majorBidi"/>
          <w:color w:val="000000"/>
          <w:lang w:val="en-GB" w:eastAsia="nl-NL"/>
        </w:rPr>
        <w:t>, fortunately,</w:t>
      </w:r>
      <w:r w:rsidR="00294380" w:rsidRPr="00553AE6">
        <w:rPr>
          <w:rFonts w:asciiTheme="majorBidi" w:eastAsia="Times New Roman" w:hAnsiTheme="majorBidi" w:cstheme="majorBidi"/>
          <w:color w:val="000000"/>
          <w:lang w:val="en-GB" w:eastAsia="nl-NL"/>
        </w:rPr>
        <w:t xml:space="preserve"> give much better results. </w:t>
      </w:r>
      <w:r w:rsidR="00672FD4" w:rsidRPr="00553AE6">
        <w:rPr>
          <w:rFonts w:asciiTheme="majorBidi" w:eastAsia="Times New Roman" w:hAnsiTheme="majorBidi" w:cstheme="majorBidi"/>
          <w:color w:val="000000"/>
          <w:lang w:val="en-GB" w:eastAsia="nl-NL"/>
        </w:rPr>
        <w:t xml:space="preserve">For example, </w:t>
      </w:r>
      <w:r w:rsidR="00D166FC" w:rsidRPr="00553AE6">
        <w:rPr>
          <w:rFonts w:asciiTheme="majorBidi" w:eastAsia="Times New Roman" w:hAnsiTheme="majorBidi" w:cstheme="majorBidi"/>
          <w:color w:val="000000"/>
          <w:lang w:val="en-GB" w:eastAsia="nl-NL"/>
        </w:rPr>
        <w:t xml:space="preserve">the imputation methods </w:t>
      </w:r>
      <w:r w:rsidR="00672FD4" w:rsidRPr="00553AE6">
        <w:rPr>
          <w:rFonts w:asciiTheme="majorBidi" w:eastAsia="Times New Roman" w:hAnsiTheme="majorBidi" w:cstheme="majorBidi"/>
          <w:color w:val="000000"/>
          <w:lang w:val="en-GB" w:eastAsia="nl-NL"/>
        </w:rPr>
        <w:t>maximum likelihood and multiple imputation are widely recommended in the methodological literature (Schafer &amp; Olsen, 1998; Allison, 2002; Enders, 2006</w:t>
      </w:r>
      <w:r w:rsidR="00D166FC" w:rsidRPr="00553AE6">
        <w:rPr>
          <w:rFonts w:asciiTheme="majorBidi" w:eastAsia="Times New Roman" w:hAnsiTheme="majorBidi" w:cstheme="majorBidi"/>
          <w:color w:val="000000"/>
          <w:lang w:val="en-GB" w:eastAsia="nl-NL"/>
        </w:rPr>
        <w:t xml:space="preserve">; </w:t>
      </w:r>
      <w:proofErr w:type="spellStart"/>
      <w:r w:rsidR="00314484">
        <w:rPr>
          <w:rFonts w:asciiTheme="majorBidi" w:eastAsia="Times New Roman" w:hAnsiTheme="majorBidi" w:cstheme="majorBidi"/>
          <w:color w:val="000000"/>
          <w:lang w:val="en-GB" w:eastAsia="nl-NL"/>
        </w:rPr>
        <w:t>Baraldi</w:t>
      </w:r>
      <w:proofErr w:type="spellEnd"/>
      <w:r w:rsidR="00314484">
        <w:rPr>
          <w:rFonts w:asciiTheme="majorBidi" w:eastAsia="Times New Roman" w:hAnsiTheme="majorBidi" w:cstheme="majorBidi"/>
          <w:color w:val="000000"/>
          <w:lang w:val="en-GB" w:eastAsia="nl-NL"/>
        </w:rPr>
        <w:t xml:space="preserve"> &amp; </w:t>
      </w:r>
      <w:r w:rsidR="00D166FC" w:rsidRPr="00553AE6">
        <w:rPr>
          <w:rFonts w:asciiTheme="majorBidi" w:eastAsia="Times New Roman" w:hAnsiTheme="majorBidi" w:cstheme="majorBidi"/>
          <w:color w:val="000000"/>
          <w:lang w:val="en-GB" w:eastAsia="nl-NL"/>
        </w:rPr>
        <w:t>Enders, 2010</w:t>
      </w:r>
      <w:r w:rsidR="00672FD4" w:rsidRPr="00553AE6">
        <w:rPr>
          <w:rFonts w:asciiTheme="majorBidi" w:eastAsia="Times New Roman" w:hAnsiTheme="majorBidi" w:cstheme="majorBidi"/>
          <w:color w:val="000000"/>
          <w:lang w:val="en-GB" w:eastAsia="nl-NL"/>
        </w:rPr>
        <w:t xml:space="preserve">). These approaches </w:t>
      </w:r>
      <w:r w:rsidR="00672FD4" w:rsidRPr="00553AE6">
        <w:rPr>
          <w:rFonts w:asciiTheme="majorBidi" w:eastAsia="Times New Roman" w:hAnsiTheme="majorBidi" w:cstheme="majorBidi"/>
          <w:color w:val="000000"/>
          <w:lang w:val="en-GB" w:eastAsia="nl-NL"/>
        </w:rPr>
        <w:lastRenderedPageBreak/>
        <w:t>are believed to be superior to the aforementioned traditional missing data methods because they produce unbiased estimates. Furthermore, maximum likelihood and multiple imputation tend to be more powerful than the traditional methods because no data are “thrown out”</w:t>
      </w:r>
      <w:r w:rsidR="006C1669" w:rsidRPr="00553AE6">
        <w:rPr>
          <w:rFonts w:asciiTheme="majorBidi" w:eastAsia="Times New Roman" w:hAnsiTheme="majorBidi" w:cstheme="majorBidi"/>
          <w:color w:val="000000"/>
          <w:lang w:val="en-GB" w:eastAsia="nl-NL"/>
        </w:rPr>
        <w:t xml:space="preserve">. </w:t>
      </w:r>
      <w:r w:rsidR="00672FD4" w:rsidRPr="004F2532">
        <w:rPr>
          <w:rFonts w:asciiTheme="majorBidi" w:eastAsia="Times New Roman" w:hAnsiTheme="majorBidi" w:cstheme="majorBidi"/>
          <w:b/>
          <w:bCs/>
          <w:i/>
          <w:iCs/>
          <w:color w:val="000000"/>
          <w:lang w:val="en-GB" w:eastAsia="nl-NL"/>
        </w:rPr>
        <w:t>Maximum likelihood (ML)</w:t>
      </w:r>
      <w:r w:rsidR="00822ECF" w:rsidRPr="00553AE6">
        <w:rPr>
          <w:rFonts w:asciiTheme="majorBidi" w:eastAsia="Times New Roman" w:hAnsiTheme="majorBidi" w:cstheme="majorBidi"/>
          <w:color w:val="000000"/>
          <w:lang w:val="en-GB" w:eastAsia="nl-NL"/>
        </w:rPr>
        <w:t xml:space="preserve"> treats the missing data’</w:t>
      </w:r>
      <w:r w:rsidR="00E92BE7" w:rsidRPr="00553AE6">
        <w:rPr>
          <w:rFonts w:asciiTheme="majorBidi" w:eastAsia="Times New Roman" w:hAnsiTheme="majorBidi" w:cstheme="majorBidi"/>
          <w:color w:val="000000"/>
          <w:lang w:val="en-GB" w:eastAsia="nl-NL"/>
        </w:rPr>
        <w:t xml:space="preserve">s random variables </w:t>
      </w:r>
      <w:r w:rsidR="00536EC9">
        <w:rPr>
          <w:rFonts w:asciiTheme="majorBidi" w:eastAsia="Times New Roman" w:hAnsiTheme="majorBidi" w:cstheme="majorBidi"/>
          <w:color w:val="000000"/>
          <w:lang w:val="en-GB" w:eastAsia="nl-NL"/>
        </w:rPr>
        <w:t>by</w:t>
      </w:r>
      <w:r w:rsidR="00E92BE7" w:rsidRPr="00553AE6">
        <w:rPr>
          <w:rFonts w:asciiTheme="majorBidi" w:eastAsia="Times New Roman" w:hAnsiTheme="majorBidi" w:cstheme="majorBidi"/>
          <w:color w:val="000000"/>
          <w:lang w:val="en-GB" w:eastAsia="nl-NL"/>
        </w:rPr>
        <w:t xml:space="preserve"> </w:t>
      </w:r>
      <w:r w:rsidR="00536EC9">
        <w:rPr>
          <w:rFonts w:asciiTheme="majorBidi" w:eastAsia="Times New Roman" w:hAnsiTheme="majorBidi" w:cstheme="majorBidi"/>
          <w:color w:val="000000"/>
          <w:lang w:val="en-GB" w:eastAsia="nl-NL"/>
        </w:rPr>
        <w:t>removing them</w:t>
      </w:r>
      <w:r w:rsidR="00E92BE7" w:rsidRPr="00553AE6">
        <w:rPr>
          <w:rFonts w:asciiTheme="majorBidi" w:eastAsia="Times New Roman" w:hAnsiTheme="majorBidi" w:cstheme="majorBidi"/>
          <w:color w:val="000000"/>
          <w:lang w:val="en-GB" w:eastAsia="nl-NL"/>
        </w:rPr>
        <w:t xml:space="preserve"> from the likelihood function</w:t>
      </w:r>
      <w:r w:rsidR="00B50D7C" w:rsidRPr="00553AE6">
        <w:rPr>
          <w:rFonts w:asciiTheme="majorBidi" w:eastAsia="Times New Roman" w:hAnsiTheme="majorBidi" w:cstheme="majorBidi"/>
          <w:color w:val="000000"/>
          <w:lang w:val="en-GB" w:eastAsia="nl-NL"/>
        </w:rPr>
        <w:t xml:space="preserve"> as if they were never sampled. </w:t>
      </w:r>
      <w:r w:rsidR="007231E7" w:rsidRPr="00553AE6">
        <w:rPr>
          <w:rFonts w:asciiTheme="majorBidi" w:eastAsia="Times New Roman" w:hAnsiTheme="majorBidi" w:cstheme="majorBidi"/>
          <w:color w:val="000000"/>
          <w:lang w:val="en-GB" w:eastAsia="nl-NL"/>
        </w:rPr>
        <w:t>It</w:t>
      </w:r>
      <w:r w:rsidR="00904D0D" w:rsidRPr="00553AE6">
        <w:rPr>
          <w:rFonts w:asciiTheme="majorBidi" w:eastAsia="Times New Roman" w:hAnsiTheme="majorBidi" w:cstheme="majorBidi"/>
          <w:color w:val="000000"/>
          <w:lang w:val="en-GB" w:eastAsia="nl-NL"/>
        </w:rPr>
        <w:t xml:space="preserve"> u</w:t>
      </w:r>
      <w:r w:rsidR="009B2BEA" w:rsidRPr="00553AE6">
        <w:rPr>
          <w:rFonts w:asciiTheme="majorBidi" w:eastAsia="Times New Roman" w:hAnsiTheme="majorBidi" w:cstheme="majorBidi"/>
          <w:color w:val="000000"/>
          <w:lang w:val="en-GB" w:eastAsia="nl-NL"/>
        </w:rPr>
        <w:t xml:space="preserve">ses all of the available data, complete and incomplete, </w:t>
      </w:r>
      <w:r w:rsidR="00904D0D" w:rsidRPr="00553AE6">
        <w:rPr>
          <w:rFonts w:asciiTheme="majorBidi" w:eastAsia="Times New Roman" w:hAnsiTheme="majorBidi" w:cstheme="majorBidi"/>
          <w:color w:val="000000"/>
          <w:lang w:val="en-GB" w:eastAsia="nl-NL"/>
        </w:rPr>
        <w:t xml:space="preserve">to identify the parameter values that have the highest </w:t>
      </w:r>
      <w:r w:rsidR="00536EC9">
        <w:rPr>
          <w:rFonts w:asciiTheme="majorBidi" w:eastAsia="Times New Roman" w:hAnsiTheme="majorBidi" w:cstheme="majorBidi"/>
          <w:color w:val="000000"/>
          <w:lang w:val="en-GB" w:eastAsia="nl-NL"/>
        </w:rPr>
        <w:t>likelihood</w:t>
      </w:r>
      <w:r w:rsidR="00536EC9" w:rsidRPr="00553AE6">
        <w:rPr>
          <w:rFonts w:asciiTheme="majorBidi" w:eastAsia="Times New Roman" w:hAnsiTheme="majorBidi" w:cstheme="majorBidi"/>
          <w:color w:val="000000"/>
          <w:lang w:val="en-GB" w:eastAsia="nl-NL"/>
        </w:rPr>
        <w:t xml:space="preserve"> </w:t>
      </w:r>
      <w:r w:rsidR="00904D0D" w:rsidRPr="00553AE6">
        <w:rPr>
          <w:rFonts w:asciiTheme="majorBidi" w:eastAsia="Times New Roman" w:hAnsiTheme="majorBidi" w:cstheme="majorBidi"/>
          <w:color w:val="000000"/>
          <w:lang w:val="en-GB" w:eastAsia="nl-NL"/>
        </w:rPr>
        <w:t xml:space="preserve">of producing the sample data. This estimation process uses a mathematical function called a log likelihood to </w:t>
      </w:r>
      <w:r w:rsidR="009B2BEA" w:rsidRPr="00553AE6">
        <w:rPr>
          <w:rFonts w:asciiTheme="majorBidi" w:eastAsia="Times New Roman" w:hAnsiTheme="majorBidi" w:cstheme="majorBidi"/>
          <w:color w:val="000000"/>
          <w:lang w:val="en-GB" w:eastAsia="nl-NL"/>
        </w:rPr>
        <w:t xml:space="preserve">measure </w:t>
      </w:r>
      <w:r w:rsidR="00904D0D" w:rsidRPr="00553AE6">
        <w:rPr>
          <w:rFonts w:asciiTheme="majorBidi" w:eastAsia="Times New Roman" w:hAnsiTheme="majorBidi" w:cstheme="majorBidi"/>
          <w:color w:val="000000"/>
          <w:lang w:val="en-GB" w:eastAsia="nl-NL"/>
        </w:rPr>
        <w:t>the standardized distance between the observed data points and the parameters of interest (e.g. the mean), and the goal is to identify parameter estimates that minimize these distances</w:t>
      </w:r>
      <w:r w:rsidR="006C3518" w:rsidRPr="00553AE6">
        <w:rPr>
          <w:rFonts w:asciiTheme="majorBidi" w:eastAsia="Times New Roman" w:hAnsiTheme="majorBidi" w:cstheme="majorBidi"/>
          <w:color w:val="000000"/>
          <w:lang w:val="en-GB" w:eastAsia="nl-NL"/>
        </w:rPr>
        <w:t xml:space="preserve"> (</w:t>
      </w:r>
      <w:proofErr w:type="spellStart"/>
      <w:r w:rsidR="00314484">
        <w:rPr>
          <w:rFonts w:asciiTheme="majorBidi" w:eastAsia="Times New Roman" w:hAnsiTheme="majorBidi" w:cstheme="majorBidi"/>
          <w:color w:val="000000"/>
          <w:lang w:val="en-GB" w:eastAsia="nl-NL"/>
        </w:rPr>
        <w:t>Baraldi</w:t>
      </w:r>
      <w:proofErr w:type="spellEnd"/>
      <w:r w:rsidR="00314484">
        <w:rPr>
          <w:rFonts w:asciiTheme="majorBidi" w:eastAsia="Times New Roman" w:hAnsiTheme="majorBidi" w:cstheme="majorBidi"/>
          <w:color w:val="000000"/>
          <w:lang w:val="en-GB" w:eastAsia="nl-NL"/>
        </w:rPr>
        <w:t xml:space="preserve"> &amp; </w:t>
      </w:r>
      <w:r w:rsidR="006C3518" w:rsidRPr="00553AE6">
        <w:rPr>
          <w:rFonts w:asciiTheme="majorBidi" w:eastAsia="Times New Roman" w:hAnsiTheme="majorBidi" w:cstheme="majorBidi"/>
          <w:color w:val="000000"/>
          <w:lang w:val="en-GB" w:eastAsia="nl-NL"/>
        </w:rPr>
        <w:t xml:space="preserve">Enders, </w:t>
      </w:r>
      <w:r w:rsidR="00904D0D" w:rsidRPr="00553AE6">
        <w:rPr>
          <w:rFonts w:asciiTheme="majorBidi" w:eastAsia="Times New Roman" w:hAnsiTheme="majorBidi" w:cstheme="majorBidi"/>
          <w:color w:val="000000"/>
          <w:lang w:val="en-GB" w:eastAsia="nl-NL"/>
        </w:rPr>
        <w:t xml:space="preserve">2010). </w:t>
      </w:r>
      <w:r w:rsidR="00FE35DE" w:rsidRPr="00553AE6">
        <w:rPr>
          <w:rFonts w:asciiTheme="majorBidi" w:eastAsia="Times New Roman" w:hAnsiTheme="majorBidi" w:cstheme="majorBidi"/>
          <w:color w:val="000000"/>
          <w:lang w:val="en-GB" w:eastAsia="nl-NL"/>
        </w:rPr>
        <w:t>However, there are</w:t>
      </w:r>
      <w:r w:rsidR="00D166FC" w:rsidRPr="00553AE6">
        <w:rPr>
          <w:rFonts w:asciiTheme="majorBidi" w:eastAsia="Times New Roman" w:hAnsiTheme="majorBidi" w:cstheme="majorBidi"/>
          <w:color w:val="000000"/>
          <w:lang w:val="en-GB" w:eastAsia="nl-NL"/>
        </w:rPr>
        <w:t xml:space="preserve"> also</w:t>
      </w:r>
      <w:r w:rsidR="00F04604" w:rsidRPr="00553AE6">
        <w:rPr>
          <w:rFonts w:asciiTheme="majorBidi" w:eastAsia="Times New Roman" w:hAnsiTheme="majorBidi" w:cstheme="majorBidi"/>
          <w:color w:val="000000"/>
          <w:lang w:val="en-GB" w:eastAsia="nl-NL"/>
        </w:rPr>
        <w:t xml:space="preserve"> downside</w:t>
      </w:r>
      <w:r w:rsidR="00FE35DE" w:rsidRPr="00553AE6">
        <w:rPr>
          <w:rFonts w:asciiTheme="majorBidi" w:eastAsia="Times New Roman" w:hAnsiTheme="majorBidi" w:cstheme="majorBidi"/>
          <w:color w:val="000000"/>
          <w:lang w:val="en-GB" w:eastAsia="nl-NL"/>
        </w:rPr>
        <w:t>s</w:t>
      </w:r>
      <w:r w:rsidR="00F04604" w:rsidRPr="00553AE6">
        <w:rPr>
          <w:rFonts w:asciiTheme="majorBidi" w:eastAsia="Times New Roman" w:hAnsiTheme="majorBidi" w:cstheme="majorBidi"/>
          <w:color w:val="000000"/>
          <w:lang w:val="en-GB" w:eastAsia="nl-NL"/>
        </w:rPr>
        <w:t xml:space="preserve"> of using maximum likelihood</w:t>
      </w:r>
      <w:r w:rsidR="00C00453" w:rsidRPr="00553AE6">
        <w:rPr>
          <w:rFonts w:asciiTheme="majorBidi" w:eastAsia="Times New Roman" w:hAnsiTheme="majorBidi" w:cstheme="majorBidi"/>
          <w:color w:val="000000"/>
          <w:lang w:val="en-GB" w:eastAsia="nl-NL"/>
        </w:rPr>
        <w:t>; the good properties of maximum likelihood estimates are all ‘large sample’ approximations, and those approximations may be poor in small samples</w:t>
      </w:r>
      <w:r w:rsidR="00FE35DE" w:rsidRPr="00553AE6">
        <w:rPr>
          <w:rFonts w:asciiTheme="majorBidi" w:eastAsia="Times New Roman" w:hAnsiTheme="majorBidi" w:cstheme="majorBidi"/>
          <w:color w:val="000000"/>
          <w:lang w:val="en-GB" w:eastAsia="nl-NL"/>
        </w:rPr>
        <w:t xml:space="preserve">. </w:t>
      </w:r>
      <w:r w:rsidR="00AE3858" w:rsidRPr="00553AE6">
        <w:rPr>
          <w:rFonts w:asciiTheme="majorBidi" w:eastAsia="Times New Roman" w:hAnsiTheme="majorBidi" w:cstheme="majorBidi"/>
          <w:color w:val="000000"/>
          <w:lang w:val="en-GB" w:eastAsia="nl-NL"/>
        </w:rPr>
        <w:t>Additionally</w:t>
      </w:r>
      <w:commentRangeStart w:id="6"/>
      <w:commentRangeStart w:id="7"/>
      <w:r w:rsidR="00FE35DE" w:rsidRPr="00553AE6">
        <w:rPr>
          <w:rFonts w:asciiTheme="majorBidi" w:eastAsia="Times New Roman" w:hAnsiTheme="majorBidi" w:cstheme="majorBidi"/>
          <w:color w:val="000000"/>
          <w:lang w:val="en-GB" w:eastAsia="nl-NL"/>
        </w:rPr>
        <w:t>, there is no commercial software for maximum likelihood available</w:t>
      </w:r>
      <w:r w:rsidR="00C00453" w:rsidRPr="00553AE6">
        <w:rPr>
          <w:rFonts w:asciiTheme="majorBidi" w:eastAsia="Times New Roman" w:hAnsiTheme="majorBidi" w:cstheme="majorBidi"/>
          <w:color w:val="000000"/>
          <w:lang w:val="en-GB" w:eastAsia="nl-NL"/>
        </w:rPr>
        <w:t xml:space="preserve"> </w:t>
      </w:r>
      <w:commentRangeEnd w:id="6"/>
      <w:r w:rsidR="00FE35DE" w:rsidRPr="00553AE6">
        <w:rPr>
          <w:rStyle w:val="Verwijzingopmerking"/>
          <w:rFonts w:asciiTheme="majorBidi" w:hAnsiTheme="majorBidi" w:cstheme="majorBidi"/>
        </w:rPr>
        <w:commentReference w:id="6"/>
      </w:r>
      <w:commentRangeEnd w:id="7"/>
      <w:r w:rsidR="00536EC9">
        <w:rPr>
          <w:rStyle w:val="Verwijzingopmerking"/>
        </w:rPr>
        <w:commentReference w:id="7"/>
      </w:r>
      <w:r w:rsidR="00C00453" w:rsidRPr="00553AE6">
        <w:rPr>
          <w:rFonts w:asciiTheme="majorBidi" w:eastAsia="Times New Roman" w:hAnsiTheme="majorBidi" w:cstheme="majorBidi"/>
          <w:color w:val="000000"/>
          <w:lang w:val="en-GB" w:eastAsia="nl-NL"/>
        </w:rPr>
        <w:t xml:space="preserve">(Allison, 2012). </w:t>
      </w:r>
    </w:p>
    <w:p w14:paraId="2C448235" w14:textId="77777777" w:rsidR="00904D0D" w:rsidRPr="00553AE6" w:rsidRDefault="00904D0D" w:rsidP="00401FC7">
      <w:pPr>
        <w:pStyle w:val="Geenafstand"/>
        <w:rPr>
          <w:rFonts w:asciiTheme="majorBidi" w:hAnsiTheme="majorBidi" w:cstheme="majorBidi"/>
        </w:rPr>
      </w:pPr>
    </w:p>
    <w:p w14:paraId="19D00CF8" w14:textId="21431417" w:rsidR="00FB4BA0" w:rsidRDefault="00C00453" w:rsidP="00FB4BA0">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Despite of the</w:t>
      </w:r>
      <w:r w:rsidR="0045123A" w:rsidRPr="00553AE6">
        <w:rPr>
          <w:rFonts w:asciiTheme="majorBidi" w:eastAsia="Times New Roman" w:hAnsiTheme="majorBidi" w:cstheme="majorBidi"/>
          <w:color w:val="000000"/>
          <w:lang w:val="en-GB" w:eastAsia="nl-NL"/>
        </w:rPr>
        <w:t xml:space="preserve"> numerous similarities </w:t>
      </w:r>
      <w:r w:rsidR="00FE35DE" w:rsidRPr="00553AE6">
        <w:rPr>
          <w:rFonts w:asciiTheme="majorBidi" w:eastAsia="Times New Roman" w:hAnsiTheme="majorBidi" w:cstheme="majorBidi"/>
          <w:color w:val="000000"/>
          <w:lang w:val="en-GB" w:eastAsia="nl-NL"/>
        </w:rPr>
        <w:t xml:space="preserve">between </w:t>
      </w:r>
      <w:r w:rsidR="0045123A" w:rsidRPr="00553AE6">
        <w:rPr>
          <w:rFonts w:asciiTheme="majorBidi" w:eastAsia="Times New Roman" w:hAnsiTheme="majorBidi" w:cstheme="majorBidi"/>
          <w:color w:val="000000"/>
          <w:lang w:val="en-GB" w:eastAsia="nl-NL"/>
        </w:rPr>
        <w:t>maximum likelihood and multiple imputation, t</w:t>
      </w:r>
      <w:r w:rsidRPr="00553AE6">
        <w:rPr>
          <w:rFonts w:asciiTheme="majorBidi" w:eastAsia="Times New Roman" w:hAnsiTheme="majorBidi" w:cstheme="majorBidi"/>
          <w:color w:val="000000"/>
          <w:lang w:val="en-GB" w:eastAsia="nl-NL"/>
        </w:rPr>
        <w:t xml:space="preserve">he mechanics of </w:t>
      </w:r>
      <w:r w:rsidRPr="004F2532">
        <w:rPr>
          <w:rFonts w:asciiTheme="majorBidi" w:eastAsia="Times New Roman" w:hAnsiTheme="majorBidi" w:cstheme="majorBidi"/>
          <w:b/>
          <w:bCs/>
          <w:i/>
          <w:iCs/>
          <w:color w:val="000000"/>
          <w:lang w:val="en-GB" w:eastAsia="nl-NL"/>
        </w:rPr>
        <w:t>multiple imputation</w:t>
      </w:r>
      <w:r w:rsidRPr="00553AE6">
        <w:rPr>
          <w:rFonts w:asciiTheme="majorBidi" w:eastAsia="Times New Roman" w:hAnsiTheme="majorBidi" w:cstheme="majorBidi"/>
          <w:color w:val="000000"/>
          <w:lang w:val="en-GB" w:eastAsia="nl-NL"/>
        </w:rPr>
        <w:t xml:space="preserve"> are quite different. Rather than using all the available data, multiple imputation fills in the missing values. </w:t>
      </w:r>
      <w:r w:rsidR="00904D0D" w:rsidRPr="00553AE6">
        <w:rPr>
          <w:rFonts w:asciiTheme="majorBidi" w:eastAsia="Times New Roman" w:hAnsiTheme="majorBidi" w:cstheme="majorBidi"/>
          <w:color w:val="000000"/>
          <w:lang w:val="en-GB" w:eastAsia="nl-NL"/>
        </w:rPr>
        <w:t xml:space="preserve">Multiple imputation creates several copies of the data set, each containing </w:t>
      </w:r>
      <w:r w:rsidR="00234939" w:rsidRPr="00553AE6">
        <w:rPr>
          <w:rFonts w:asciiTheme="majorBidi" w:eastAsia="Times New Roman" w:hAnsiTheme="majorBidi" w:cstheme="majorBidi"/>
          <w:color w:val="000000"/>
          <w:lang w:val="en-GB" w:eastAsia="nl-NL"/>
        </w:rPr>
        <w:t>different imputed values. Analyses</w:t>
      </w:r>
      <w:r w:rsidR="00904D0D" w:rsidRPr="00553AE6">
        <w:rPr>
          <w:rFonts w:asciiTheme="majorBidi" w:eastAsia="Times New Roman" w:hAnsiTheme="majorBidi" w:cstheme="majorBidi"/>
          <w:color w:val="000000"/>
          <w:lang w:val="en-GB" w:eastAsia="nl-NL"/>
        </w:rPr>
        <w:t xml:space="preserve"> are then carried out on each data set using the same procedures that would have been used had the data been complete. </w:t>
      </w:r>
      <w:r w:rsidR="00234939" w:rsidRPr="00553AE6">
        <w:rPr>
          <w:rFonts w:asciiTheme="majorBidi" w:eastAsia="Times New Roman" w:hAnsiTheme="majorBidi" w:cstheme="majorBidi"/>
          <w:color w:val="000000"/>
          <w:lang w:val="en-GB" w:eastAsia="nl-NL"/>
        </w:rPr>
        <w:t>Analysing</w:t>
      </w:r>
      <w:r w:rsidR="00904D0D" w:rsidRPr="00553AE6">
        <w:rPr>
          <w:rFonts w:asciiTheme="majorBidi" w:eastAsia="Times New Roman" w:hAnsiTheme="majorBidi" w:cstheme="majorBidi"/>
          <w:color w:val="000000"/>
          <w:lang w:val="en-GB" w:eastAsia="nl-NL"/>
        </w:rPr>
        <w:t xml:space="preserve"> each data set separately yield multiple sets of parameter estimates and standard errors, and these multiple sets of results are subsequently combined into a single set of results</w:t>
      </w:r>
      <w:r w:rsidR="0045123A" w:rsidRPr="00553AE6">
        <w:rPr>
          <w:rFonts w:asciiTheme="majorBidi" w:eastAsia="Times New Roman" w:hAnsiTheme="majorBidi" w:cstheme="majorBidi"/>
          <w:color w:val="000000"/>
          <w:lang w:val="en-GB" w:eastAsia="nl-NL"/>
        </w:rPr>
        <w:t xml:space="preserve">. Most of the traditional imputation methods underestimate standard errors. </w:t>
      </w:r>
      <w:r w:rsidR="00904D0D" w:rsidRPr="00553AE6">
        <w:rPr>
          <w:rFonts w:asciiTheme="majorBidi" w:eastAsia="Times New Roman" w:hAnsiTheme="majorBidi" w:cstheme="majorBidi"/>
          <w:color w:val="000000"/>
          <w:lang w:val="en-GB" w:eastAsia="nl-NL"/>
        </w:rPr>
        <w:t xml:space="preserve">Multiple imputation solves this problem by incorporating the between-imputation variance in the standard errors. In this way, multiple imputation standard errors </w:t>
      </w:r>
      <w:r w:rsidR="0045123A" w:rsidRPr="00553AE6">
        <w:rPr>
          <w:rFonts w:asciiTheme="majorBidi" w:eastAsia="Times New Roman" w:hAnsiTheme="majorBidi" w:cstheme="majorBidi"/>
          <w:color w:val="000000"/>
          <w:lang w:val="en-GB" w:eastAsia="nl-NL"/>
        </w:rPr>
        <w:t>a</w:t>
      </w:r>
      <w:r w:rsidR="00904D0D" w:rsidRPr="00553AE6">
        <w:rPr>
          <w:rFonts w:asciiTheme="majorBidi" w:eastAsia="Times New Roman" w:hAnsiTheme="majorBidi" w:cstheme="majorBidi"/>
          <w:color w:val="000000"/>
          <w:lang w:val="en-GB" w:eastAsia="nl-NL"/>
        </w:rPr>
        <w:t xml:space="preserve">ccount for the fact that the imputed values are </w:t>
      </w:r>
      <w:r w:rsidR="0045123A" w:rsidRPr="00553AE6">
        <w:rPr>
          <w:rFonts w:asciiTheme="majorBidi" w:eastAsia="Times New Roman" w:hAnsiTheme="majorBidi" w:cstheme="majorBidi"/>
          <w:color w:val="000000"/>
          <w:lang w:val="en-GB" w:eastAsia="nl-NL"/>
        </w:rPr>
        <w:t>faulty</w:t>
      </w:r>
      <w:r w:rsidR="00904D0D" w:rsidRPr="00553AE6">
        <w:rPr>
          <w:rFonts w:asciiTheme="majorBidi" w:eastAsia="Times New Roman" w:hAnsiTheme="majorBidi" w:cstheme="majorBidi"/>
          <w:color w:val="000000"/>
          <w:lang w:val="en-GB" w:eastAsia="nl-NL"/>
        </w:rPr>
        <w:t xml:space="preserve"> guesses about the true data values</w:t>
      </w:r>
      <w:r w:rsidR="0045123A" w:rsidRPr="00553AE6">
        <w:rPr>
          <w:rFonts w:asciiTheme="majorBidi" w:eastAsia="Times New Roman" w:hAnsiTheme="majorBidi" w:cstheme="majorBidi"/>
          <w:color w:val="000000"/>
          <w:lang w:val="en-GB" w:eastAsia="nl-NL"/>
        </w:rPr>
        <w:t xml:space="preserve"> (</w:t>
      </w:r>
      <w:proofErr w:type="spellStart"/>
      <w:r w:rsidR="00314484">
        <w:rPr>
          <w:rFonts w:asciiTheme="majorBidi" w:eastAsia="Times New Roman" w:hAnsiTheme="majorBidi" w:cstheme="majorBidi"/>
          <w:color w:val="000000"/>
          <w:lang w:val="en-GB" w:eastAsia="nl-NL"/>
        </w:rPr>
        <w:t>Baraldi</w:t>
      </w:r>
      <w:proofErr w:type="spellEnd"/>
      <w:r w:rsidR="00314484">
        <w:rPr>
          <w:rFonts w:asciiTheme="majorBidi" w:eastAsia="Times New Roman" w:hAnsiTheme="majorBidi" w:cstheme="majorBidi"/>
          <w:color w:val="000000"/>
          <w:lang w:val="en-GB" w:eastAsia="nl-NL"/>
        </w:rPr>
        <w:t xml:space="preserve"> &amp; </w:t>
      </w:r>
      <w:r w:rsidR="0045123A" w:rsidRPr="00553AE6">
        <w:rPr>
          <w:rFonts w:asciiTheme="majorBidi" w:eastAsia="Times New Roman" w:hAnsiTheme="majorBidi" w:cstheme="majorBidi"/>
          <w:color w:val="000000"/>
          <w:lang w:val="en-GB" w:eastAsia="nl-NL"/>
        </w:rPr>
        <w:t xml:space="preserve">Enders, 2010). </w:t>
      </w:r>
      <w:r w:rsidR="00FE35DE" w:rsidRPr="00553AE6">
        <w:rPr>
          <w:rFonts w:asciiTheme="majorBidi" w:eastAsia="Times New Roman" w:hAnsiTheme="majorBidi" w:cstheme="majorBidi"/>
          <w:color w:val="000000"/>
          <w:lang w:val="en-GB" w:eastAsia="nl-NL"/>
        </w:rPr>
        <w:t>Compared with maximum likelihood, multiple imputation has one big advantage: it can be applied to virtually any kind of data or model. However, multiple imputation produces different results every time you use it because the imputed values are random draws</w:t>
      </w:r>
      <w:r w:rsidR="00AE3858" w:rsidRPr="00553AE6">
        <w:rPr>
          <w:rFonts w:asciiTheme="majorBidi" w:eastAsia="Times New Roman" w:hAnsiTheme="majorBidi" w:cstheme="majorBidi"/>
          <w:color w:val="000000"/>
          <w:lang w:val="en-GB" w:eastAsia="nl-NL"/>
        </w:rPr>
        <w:t xml:space="preserve">. Furthermore, there are many different ways to do multiple imputation which possibly leads to uncertainty and confusion (Allison, 2012). </w:t>
      </w:r>
    </w:p>
    <w:p w14:paraId="0174FB65" w14:textId="77777777" w:rsidR="00FB4BA0" w:rsidRPr="003705B2" w:rsidRDefault="00FB4BA0" w:rsidP="003705B2">
      <w:pPr>
        <w:pStyle w:val="Geenafstand"/>
      </w:pPr>
    </w:p>
    <w:p w14:paraId="379FBEFA" w14:textId="5358538C" w:rsidR="00553AE6" w:rsidRPr="00553AE6" w:rsidRDefault="00553AE6" w:rsidP="00401FC7">
      <w:pPr>
        <w:pStyle w:val="Geenafstand"/>
        <w:rPr>
          <w:rFonts w:asciiTheme="majorBidi" w:hAnsiTheme="majorBidi" w:cstheme="majorBidi"/>
          <w:b/>
          <w:bCs/>
        </w:rPr>
      </w:pPr>
      <w:r w:rsidRPr="00553AE6">
        <w:rPr>
          <w:rFonts w:asciiTheme="majorBidi" w:hAnsiTheme="majorBidi" w:cstheme="majorBidi"/>
          <w:b/>
          <w:bCs/>
        </w:rPr>
        <w:tab/>
      </w:r>
      <w:r w:rsidRPr="00553AE6">
        <w:rPr>
          <w:rFonts w:asciiTheme="majorBidi" w:hAnsiTheme="majorBidi" w:cstheme="majorBidi"/>
          <w:b/>
          <w:bCs/>
        </w:rPr>
        <w:tab/>
        <w:t>2.3.2.</w:t>
      </w:r>
      <w:r w:rsidRPr="00553AE6">
        <w:rPr>
          <w:rFonts w:asciiTheme="majorBidi" w:hAnsiTheme="majorBidi" w:cstheme="majorBidi"/>
          <w:b/>
          <w:bCs/>
        </w:rPr>
        <w:tab/>
        <w:t>Advanced methods</w:t>
      </w:r>
    </w:p>
    <w:p w14:paraId="4225119E" w14:textId="140C7047" w:rsidR="002754AA" w:rsidRDefault="00401FC7" w:rsidP="00314484">
      <w:pPr>
        <w:spacing w:after="0" w:line="360" w:lineRule="auto"/>
        <w:jc w:val="both"/>
        <w:rPr>
          <w:rFonts w:asciiTheme="majorBidi" w:eastAsia="Times New Roman" w:hAnsiTheme="majorBidi" w:cstheme="majorBidi"/>
          <w:color w:val="000000"/>
          <w:lang w:val="en-GB" w:eastAsia="nl-NL"/>
        </w:rPr>
      </w:pPr>
      <w:r w:rsidRPr="00553AE6">
        <w:rPr>
          <w:rFonts w:asciiTheme="majorBidi" w:eastAsia="Times New Roman" w:hAnsiTheme="majorBidi" w:cstheme="majorBidi"/>
          <w:color w:val="000000"/>
          <w:lang w:val="en-GB" w:eastAsia="nl-NL"/>
        </w:rPr>
        <w:t>Besides</w:t>
      </w:r>
      <w:r w:rsidR="00FC76FB" w:rsidRPr="00553AE6">
        <w:rPr>
          <w:rFonts w:asciiTheme="majorBidi" w:eastAsia="Times New Roman" w:hAnsiTheme="majorBidi" w:cstheme="majorBidi"/>
          <w:color w:val="000000"/>
          <w:lang w:val="en-GB" w:eastAsia="nl-NL"/>
        </w:rPr>
        <w:t xml:space="preserve"> the widely recommended </w:t>
      </w:r>
      <w:r w:rsidRPr="00553AE6">
        <w:rPr>
          <w:rFonts w:asciiTheme="majorBidi" w:eastAsia="Times New Roman" w:hAnsiTheme="majorBidi" w:cstheme="majorBidi"/>
          <w:color w:val="000000"/>
          <w:lang w:val="en-GB" w:eastAsia="nl-NL"/>
        </w:rPr>
        <w:t xml:space="preserve">maximum likelihood and multiple imputation, </w:t>
      </w:r>
      <w:r w:rsidR="00314484">
        <w:rPr>
          <w:rFonts w:asciiTheme="majorBidi" w:eastAsia="Times New Roman" w:hAnsiTheme="majorBidi" w:cstheme="majorBidi"/>
          <w:color w:val="000000"/>
          <w:lang w:val="en-GB" w:eastAsia="nl-NL"/>
        </w:rPr>
        <w:t>methods where</w:t>
      </w:r>
      <w:r w:rsidRPr="00553AE6">
        <w:rPr>
          <w:rFonts w:asciiTheme="majorBidi" w:eastAsia="Times New Roman" w:hAnsiTheme="majorBidi" w:cstheme="majorBidi"/>
          <w:color w:val="000000"/>
          <w:lang w:val="en-GB" w:eastAsia="nl-NL"/>
        </w:rPr>
        <w:t xml:space="preserve"> methodologists and statisticians are </w:t>
      </w:r>
      <w:r w:rsidR="00FC76FB" w:rsidRPr="00553AE6">
        <w:rPr>
          <w:rFonts w:asciiTheme="majorBidi" w:eastAsia="Times New Roman" w:hAnsiTheme="majorBidi" w:cstheme="majorBidi"/>
          <w:color w:val="000000"/>
          <w:lang w:val="en-GB" w:eastAsia="nl-NL"/>
        </w:rPr>
        <w:t>still</w:t>
      </w:r>
      <w:r w:rsidRPr="00553AE6">
        <w:rPr>
          <w:rFonts w:asciiTheme="majorBidi" w:eastAsia="Times New Roman" w:hAnsiTheme="majorBidi" w:cstheme="majorBidi"/>
          <w:color w:val="000000"/>
          <w:lang w:val="en-GB" w:eastAsia="nl-NL"/>
        </w:rPr>
        <w:t xml:space="preserve"> content with, newly developed computation</w:t>
      </w:r>
      <w:r w:rsidR="00C40318" w:rsidRPr="00553AE6">
        <w:rPr>
          <w:rFonts w:asciiTheme="majorBidi" w:eastAsia="Times New Roman" w:hAnsiTheme="majorBidi" w:cstheme="majorBidi"/>
          <w:color w:val="000000"/>
          <w:lang w:val="en-GB" w:eastAsia="nl-NL"/>
        </w:rPr>
        <w:t>al</w:t>
      </w:r>
      <w:r w:rsidRPr="00553AE6">
        <w:rPr>
          <w:rFonts w:asciiTheme="majorBidi" w:eastAsia="Times New Roman" w:hAnsiTheme="majorBidi" w:cstheme="majorBidi"/>
          <w:color w:val="000000"/>
          <w:lang w:val="en-GB" w:eastAsia="nl-NL"/>
        </w:rPr>
        <w:t xml:space="preserve"> intelligence and machine learning </w:t>
      </w:r>
      <w:r w:rsidR="001E3644" w:rsidRPr="00553AE6">
        <w:rPr>
          <w:rFonts w:asciiTheme="majorBidi" w:eastAsia="Times New Roman" w:hAnsiTheme="majorBidi" w:cstheme="majorBidi"/>
          <w:color w:val="000000"/>
          <w:lang w:val="en-GB" w:eastAsia="nl-NL"/>
        </w:rPr>
        <w:t>techniques have</w:t>
      </w:r>
      <w:r w:rsidR="00DC33F4" w:rsidRPr="00553AE6">
        <w:rPr>
          <w:rFonts w:asciiTheme="majorBidi" w:eastAsia="Times New Roman" w:hAnsiTheme="majorBidi" w:cstheme="majorBidi"/>
          <w:color w:val="000000"/>
          <w:lang w:val="en-GB" w:eastAsia="nl-NL"/>
        </w:rPr>
        <w:t xml:space="preserve"> also</w:t>
      </w:r>
      <w:r w:rsidR="001E3644" w:rsidRPr="00553AE6">
        <w:rPr>
          <w:rFonts w:asciiTheme="majorBidi" w:eastAsia="Times New Roman" w:hAnsiTheme="majorBidi" w:cstheme="majorBidi"/>
          <w:color w:val="000000"/>
          <w:lang w:val="en-GB" w:eastAsia="nl-NL"/>
        </w:rPr>
        <w:t xml:space="preserve"> to be proven very successful in </w:t>
      </w:r>
      <w:proofErr w:type="spellStart"/>
      <w:r w:rsidR="001E3644" w:rsidRPr="00553AE6">
        <w:rPr>
          <w:rFonts w:asciiTheme="majorBidi" w:eastAsia="Times New Roman" w:hAnsiTheme="majorBidi" w:cstheme="majorBidi"/>
          <w:color w:val="000000"/>
          <w:lang w:val="en-GB" w:eastAsia="nl-NL"/>
        </w:rPr>
        <w:t>modeling</w:t>
      </w:r>
      <w:proofErr w:type="spellEnd"/>
      <w:r w:rsidR="001E3644" w:rsidRPr="00553AE6">
        <w:rPr>
          <w:rFonts w:asciiTheme="majorBidi" w:eastAsia="Times New Roman" w:hAnsiTheme="majorBidi" w:cstheme="majorBidi"/>
          <w:color w:val="000000"/>
          <w:lang w:val="en-GB" w:eastAsia="nl-NL"/>
        </w:rPr>
        <w:t xml:space="preserve"> complex problems (</w:t>
      </w:r>
      <w:proofErr w:type="spellStart"/>
      <w:r w:rsidR="001E3644" w:rsidRPr="00553AE6">
        <w:rPr>
          <w:rFonts w:asciiTheme="majorBidi" w:eastAsia="Times New Roman" w:hAnsiTheme="majorBidi" w:cstheme="majorBidi"/>
          <w:color w:val="000000"/>
          <w:lang w:val="en-GB" w:eastAsia="nl-NL"/>
        </w:rPr>
        <w:t>Marwala</w:t>
      </w:r>
      <w:proofErr w:type="spellEnd"/>
      <w:r w:rsidR="001E3644" w:rsidRPr="00553AE6">
        <w:rPr>
          <w:rFonts w:asciiTheme="majorBidi" w:eastAsia="Times New Roman" w:hAnsiTheme="majorBidi" w:cstheme="majorBidi"/>
          <w:color w:val="000000"/>
          <w:lang w:val="en-GB" w:eastAsia="nl-NL"/>
        </w:rPr>
        <w:t>, 200</w:t>
      </w:r>
      <w:r w:rsidR="003705B2">
        <w:rPr>
          <w:rFonts w:asciiTheme="majorBidi" w:eastAsia="Times New Roman" w:hAnsiTheme="majorBidi" w:cstheme="majorBidi"/>
          <w:color w:val="000000"/>
          <w:lang w:val="en-GB" w:eastAsia="nl-NL"/>
        </w:rPr>
        <w:t>9</w:t>
      </w:r>
      <w:r w:rsidR="001E3644" w:rsidRPr="00553AE6">
        <w:rPr>
          <w:rFonts w:asciiTheme="majorBidi" w:eastAsia="Times New Roman" w:hAnsiTheme="majorBidi" w:cstheme="majorBidi"/>
          <w:color w:val="000000"/>
          <w:lang w:val="en-GB" w:eastAsia="nl-NL"/>
        </w:rPr>
        <w:t xml:space="preserve">). Machine learning is a field of study that gives computers the ability to learn without being explicitly programmed (Samuel, 1959). These </w:t>
      </w:r>
      <w:r w:rsidR="00934CA1" w:rsidRPr="00553AE6">
        <w:rPr>
          <w:rFonts w:asciiTheme="majorBidi" w:eastAsia="Times New Roman" w:hAnsiTheme="majorBidi" w:cstheme="majorBidi"/>
          <w:color w:val="000000"/>
          <w:lang w:val="en-GB" w:eastAsia="nl-NL"/>
        </w:rPr>
        <w:t>methods</w:t>
      </w:r>
      <w:r w:rsidR="001E3644" w:rsidRPr="00553AE6">
        <w:rPr>
          <w:rFonts w:asciiTheme="majorBidi" w:eastAsia="Times New Roman" w:hAnsiTheme="majorBidi" w:cstheme="majorBidi"/>
          <w:color w:val="000000"/>
          <w:lang w:val="en-GB" w:eastAsia="nl-NL"/>
        </w:rPr>
        <w:t xml:space="preserve"> are designed to find models that </w:t>
      </w:r>
      <w:r w:rsidR="00934CA1" w:rsidRPr="00553AE6">
        <w:rPr>
          <w:rFonts w:asciiTheme="majorBidi" w:eastAsia="Times New Roman" w:hAnsiTheme="majorBidi" w:cstheme="majorBidi"/>
          <w:color w:val="000000"/>
          <w:lang w:val="en-GB" w:eastAsia="nl-NL"/>
        </w:rPr>
        <w:t xml:space="preserve">are the </w:t>
      </w:r>
      <w:r w:rsidR="001E3644" w:rsidRPr="00553AE6">
        <w:rPr>
          <w:rFonts w:asciiTheme="majorBidi" w:eastAsia="Times New Roman" w:hAnsiTheme="majorBidi" w:cstheme="majorBidi"/>
          <w:color w:val="000000"/>
          <w:lang w:val="en-GB" w:eastAsia="nl-NL"/>
        </w:rPr>
        <w:t>best fit</w:t>
      </w:r>
      <w:r w:rsidR="00934CA1" w:rsidRPr="00553AE6">
        <w:rPr>
          <w:rFonts w:asciiTheme="majorBidi" w:eastAsia="Times New Roman" w:hAnsiTheme="majorBidi" w:cstheme="majorBidi"/>
          <w:color w:val="000000"/>
          <w:lang w:val="en-GB" w:eastAsia="nl-NL"/>
        </w:rPr>
        <w:t xml:space="preserve"> for the data, and these models</w:t>
      </w:r>
      <w:r w:rsidR="001E3644" w:rsidRPr="00553AE6">
        <w:rPr>
          <w:rFonts w:asciiTheme="majorBidi" w:eastAsia="Times New Roman" w:hAnsiTheme="majorBidi" w:cstheme="majorBidi"/>
          <w:color w:val="000000"/>
          <w:lang w:val="en-GB" w:eastAsia="nl-NL"/>
        </w:rPr>
        <w:t xml:space="preserve"> are no longer restricted to probabilistic ones.</w:t>
      </w:r>
      <w:r w:rsidR="007473C6" w:rsidRPr="00553AE6">
        <w:rPr>
          <w:rFonts w:asciiTheme="majorBidi" w:eastAsia="Times New Roman" w:hAnsiTheme="majorBidi" w:cstheme="majorBidi"/>
          <w:color w:val="000000"/>
          <w:lang w:val="en-GB" w:eastAsia="nl-NL"/>
        </w:rPr>
        <w:t xml:space="preserve"> </w:t>
      </w:r>
      <w:r w:rsidR="00314484">
        <w:rPr>
          <w:rFonts w:asciiTheme="majorBidi" w:eastAsia="Times New Roman" w:hAnsiTheme="majorBidi" w:cstheme="majorBidi"/>
          <w:color w:val="000000"/>
          <w:lang w:val="en-GB" w:eastAsia="nl-NL"/>
        </w:rPr>
        <w:t>Furthermore, t</w:t>
      </w:r>
      <w:r w:rsidR="007473C6" w:rsidRPr="00553AE6">
        <w:rPr>
          <w:rFonts w:asciiTheme="majorBidi" w:eastAsia="Times New Roman" w:hAnsiTheme="majorBidi" w:cstheme="majorBidi"/>
          <w:color w:val="000000"/>
          <w:lang w:val="en-GB" w:eastAsia="nl-NL"/>
        </w:rPr>
        <w:t>hese</w:t>
      </w:r>
      <w:r w:rsidR="00314484">
        <w:rPr>
          <w:rFonts w:asciiTheme="majorBidi" w:eastAsia="Times New Roman" w:hAnsiTheme="majorBidi" w:cstheme="majorBidi"/>
          <w:color w:val="000000"/>
          <w:lang w:val="en-GB" w:eastAsia="nl-NL"/>
        </w:rPr>
        <w:t xml:space="preserve"> pred</w:t>
      </w:r>
      <w:r w:rsidR="00596646" w:rsidRPr="00553AE6">
        <w:rPr>
          <w:rFonts w:asciiTheme="majorBidi" w:eastAsia="Times New Roman" w:hAnsiTheme="majorBidi" w:cstheme="majorBidi"/>
          <w:color w:val="000000"/>
          <w:lang w:val="en-GB" w:eastAsia="nl-NL"/>
        </w:rPr>
        <w:t xml:space="preserve">iction </w:t>
      </w:r>
      <w:r w:rsidR="00596646" w:rsidRPr="00553AE6">
        <w:rPr>
          <w:rFonts w:asciiTheme="majorBidi" w:eastAsia="Times New Roman" w:hAnsiTheme="majorBidi" w:cstheme="majorBidi"/>
          <w:color w:val="000000"/>
          <w:lang w:val="en-GB" w:eastAsia="nl-NL"/>
        </w:rPr>
        <w:lastRenderedPageBreak/>
        <w:t>models are sophisticated procedu</w:t>
      </w:r>
      <w:r w:rsidR="00314484">
        <w:rPr>
          <w:rFonts w:asciiTheme="majorBidi" w:eastAsia="Times New Roman" w:hAnsiTheme="majorBidi" w:cstheme="majorBidi"/>
          <w:color w:val="000000"/>
          <w:lang w:val="en-GB" w:eastAsia="nl-NL"/>
        </w:rPr>
        <w:t>res for handling missing data because</w:t>
      </w:r>
      <w:r w:rsidR="00E5095D" w:rsidRPr="00553AE6">
        <w:rPr>
          <w:rFonts w:asciiTheme="majorBidi" w:eastAsia="Times New Roman" w:hAnsiTheme="majorBidi" w:cstheme="majorBidi"/>
          <w:color w:val="000000"/>
          <w:lang w:val="en-GB" w:eastAsia="nl-NL"/>
        </w:rPr>
        <w:t xml:space="preserve"> t</w:t>
      </w:r>
      <w:r w:rsidR="00596646" w:rsidRPr="00553AE6">
        <w:rPr>
          <w:rFonts w:asciiTheme="majorBidi" w:eastAsia="Times New Roman" w:hAnsiTheme="majorBidi" w:cstheme="majorBidi"/>
          <w:color w:val="000000"/>
          <w:lang w:val="en-GB" w:eastAsia="nl-NL"/>
        </w:rPr>
        <w:t>he attribute with missing data is used as class-attribute</w:t>
      </w:r>
      <w:r w:rsidR="005E01A2" w:rsidRPr="00553AE6">
        <w:rPr>
          <w:rFonts w:asciiTheme="majorBidi" w:eastAsia="Times New Roman" w:hAnsiTheme="majorBidi" w:cstheme="majorBidi"/>
          <w:color w:val="000000"/>
          <w:lang w:val="en-GB" w:eastAsia="nl-NL"/>
        </w:rPr>
        <w:t>, and the remaining attributes are used as input for the predictive model</w:t>
      </w:r>
      <w:r w:rsidR="005B13FA" w:rsidRPr="00553AE6">
        <w:rPr>
          <w:rFonts w:asciiTheme="majorBidi" w:eastAsia="Times New Roman" w:hAnsiTheme="majorBidi" w:cstheme="majorBidi"/>
          <w:color w:val="000000"/>
          <w:lang w:val="en-GB" w:eastAsia="nl-NL"/>
        </w:rPr>
        <w:t>. An</w:t>
      </w:r>
      <w:r w:rsidR="00D7646A" w:rsidRPr="00553AE6">
        <w:rPr>
          <w:rFonts w:asciiTheme="majorBidi" w:eastAsia="Times New Roman" w:hAnsiTheme="majorBidi" w:cstheme="majorBidi"/>
          <w:color w:val="000000"/>
          <w:lang w:val="en-GB" w:eastAsia="nl-NL"/>
        </w:rPr>
        <w:t xml:space="preserve"> advantage of imputation with </w:t>
      </w:r>
      <w:r w:rsidR="00314484">
        <w:rPr>
          <w:rFonts w:asciiTheme="majorBidi" w:eastAsia="Times New Roman" w:hAnsiTheme="majorBidi" w:cstheme="majorBidi"/>
          <w:color w:val="000000"/>
          <w:lang w:val="en-GB" w:eastAsia="nl-NL"/>
        </w:rPr>
        <w:t>advanced methods</w:t>
      </w:r>
      <w:r w:rsidR="00D7646A" w:rsidRPr="00553AE6">
        <w:rPr>
          <w:rFonts w:asciiTheme="majorBidi" w:eastAsia="Times New Roman" w:hAnsiTheme="majorBidi" w:cstheme="majorBidi"/>
          <w:color w:val="000000"/>
          <w:lang w:val="en-GB" w:eastAsia="nl-NL"/>
        </w:rPr>
        <w:t>, is that the missing data treatment is independent of the learning algorithm. This allows the user to select the most suitable imputation method for each situ</w:t>
      </w:r>
      <w:r w:rsidR="00553AE6">
        <w:rPr>
          <w:rFonts w:asciiTheme="majorBidi" w:eastAsia="Times New Roman" w:hAnsiTheme="majorBidi" w:cstheme="majorBidi"/>
          <w:color w:val="000000"/>
          <w:lang w:val="en-GB" w:eastAsia="nl-NL"/>
        </w:rPr>
        <w:t xml:space="preserve">ation (Batista &amp; </w:t>
      </w:r>
      <w:proofErr w:type="spellStart"/>
      <w:r w:rsidR="00553AE6">
        <w:rPr>
          <w:rFonts w:asciiTheme="majorBidi" w:eastAsia="Times New Roman" w:hAnsiTheme="majorBidi" w:cstheme="majorBidi"/>
          <w:color w:val="000000"/>
          <w:lang w:val="en-GB" w:eastAsia="nl-NL"/>
        </w:rPr>
        <w:t>Monard</w:t>
      </w:r>
      <w:proofErr w:type="spellEnd"/>
      <w:r w:rsidR="00553AE6">
        <w:rPr>
          <w:rFonts w:asciiTheme="majorBidi" w:eastAsia="Times New Roman" w:hAnsiTheme="majorBidi" w:cstheme="majorBidi"/>
          <w:color w:val="000000"/>
          <w:lang w:val="en-GB" w:eastAsia="nl-NL"/>
        </w:rPr>
        <w:t>, 2003).</w:t>
      </w:r>
      <w:r w:rsidR="002754AA">
        <w:rPr>
          <w:rFonts w:asciiTheme="majorBidi" w:eastAsia="Times New Roman" w:hAnsiTheme="majorBidi" w:cstheme="majorBidi"/>
          <w:color w:val="000000"/>
          <w:lang w:val="en-GB" w:eastAsia="nl-NL"/>
        </w:rPr>
        <w:t xml:space="preserve"> The overall imputation goal is to carefully substitute missing values, trying to avoid the imputation bias in the data set (</w:t>
      </w:r>
      <w:proofErr w:type="spellStart"/>
      <w:r w:rsidR="002754AA">
        <w:rPr>
          <w:rFonts w:asciiTheme="majorBidi" w:eastAsia="Times New Roman" w:hAnsiTheme="majorBidi" w:cstheme="majorBidi"/>
          <w:color w:val="000000"/>
          <w:lang w:val="en-GB" w:eastAsia="nl-NL"/>
        </w:rPr>
        <w:t>Hruschka</w:t>
      </w:r>
      <w:proofErr w:type="spellEnd"/>
      <w:r w:rsidR="002754AA">
        <w:rPr>
          <w:rFonts w:asciiTheme="majorBidi" w:eastAsia="Times New Roman" w:hAnsiTheme="majorBidi" w:cstheme="majorBidi"/>
          <w:color w:val="000000"/>
          <w:lang w:val="en-GB" w:eastAsia="nl-NL"/>
        </w:rPr>
        <w:t xml:space="preserve">, </w:t>
      </w:r>
      <w:proofErr w:type="spellStart"/>
      <w:r w:rsidR="002754AA">
        <w:rPr>
          <w:rFonts w:asciiTheme="majorBidi" w:eastAsia="Times New Roman" w:hAnsiTheme="majorBidi" w:cstheme="majorBidi"/>
          <w:color w:val="000000"/>
          <w:lang w:val="en-GB" w:eastAsia="nl-NL"/>
        </w:rPr>
        <w:t>Hruschka</w:t>
      </w:r>
      <w:proofErr w:type="spellEnd"/>
      <w:r w:rsidR="002754AA">
        <w:rPr>
          <w:rFonts w:asciiTheme="majorBidi" w:eastAsia="Times New Roman" w:hAnsiTheme="majorBidi" w:cstheme="majorBidi"/>
          <w:color w:val="000000"/>
          <w:lang w:val="en-GB" w:eastAsia="nl-NL"/>
        </w:rPr>
        <w:t xml:space="preserve"> &amp; </w:t>
      </w:r>
      <w:proofErr w:type="spellStart"/>
      <w:r w:rsidR="002754AA">
        <w:rPr>
          <w:rFonts w:asciiTheme="majorBidi" w:eastAsia="Times New Roman" w:hAnsiTheme="majorBidi" w:cstheme="majorBidi"/>
          <w:color w:val="000000"/>
          <w:lang w:val="en-GB" w:eastAsia="nl-NL"/>
        </w:rPr>
        <w:t>Ebecken</w:t>
      </w:r>
      <w:proofErr w:type="spellEnd"/>
      <w:r w:rsidR="002754AA">
        <w:rPr>
          <w:rFonts w:asciiTheme="majorBidi" w:eastAsia="Times New Roman" w:hAnsiTheme="majorBidi" w:cstheme="majorBidi"/>
          <w:color w:val="000000"/>
          <w:lang w:val="en-GB" w:eastAsia="nl-NL"/>
        </w:rPr>
        <w:t xml:space="preserve">, 2007). </w:t>
      </w:r>
      <w:r w:rsidR="00553AE6">
        <w:rPr>
          <w:rFonts w:asciiTheme="majorBidi" w:eastAsia="Times New Roman" w:hAnsiTheme="majorBidi" w:cstheme="majorBidi"/>
          <w:color w:val="000000"/>
          <w:lang w:val="en-GB" w:eastAsia="nl-NL"/>
        </w:rPr>
        <w:t xml:space="preserve"> </w:t>
      </w:r>
    </w:p>
    <w:p w14:paraId="615F5F0F" w14:textId="77777777" w:rsidR="002754AA" w:rsidRDefault="002754AA" w:rsidP="002754AA">
      <w:pPr>
        <w:pStyle w:val="Geenafstand"/>
        <w:rPr>
          <w:lang w:val="en-GB" w:eastAsia="nl-NL"/>
        </w:rPr>
      </w:pPr>
    </w:p>
    <w:p w14:paraId="038842BA" w14:textId="0C507087" w:rsidR="00D7646A" w:rsidRDefault="005326DE" w:rsidP="004264C0">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There is a wide family of advanced imputation methods</w:t>
      </w:r>
      <w:r w:rsidR="00D94FCF">
        <w:rPr>
          <w:rFonts w:asciiTheme="majorBidi" w:eastAsia="Times New Roman" w:hAnsiTheme="majorBidi" w:cstheme="majorBidi"/>
          <w:color w:val="000000"/>
          <w:lang w:val="en-GB" w:eastAsia="nl-NL"/>
        </w:rPr>
        <w:t xml:space="preserve"> </w:t>
      </w:r>
      <w:r>
        <w:rPr>
          <w:rFonts w:asciiTheme="majorBidi" w:eastAsia="Times New Roman" w:hAnsiTheme="majorBidi" w:cstheme="majorBidi"/>
          <w:color w:val="000000"/>
          <w:lang w:val="en-GB" w:eastAsia="nl-NL"/>
        </w:rPr>
        <w:t xml:space="preserve">from simple imputation techniques like </w:t>
      </w:r>
      <w:r w:rsidR="00314484">
        <w:rPr>
          <w:rFonts w:asciiTheme="majorBidi" w:eastAsia="Times New Roman" w:hAnsiTheme="majorBidi" w:cstheme="majorBidi"/>
          <w:i/>
          <w:iCs/>
          <w:color w:val="000000"/>
          <w:lang w:val="en-GB" w:eastAsia="nl-NL"/>
        </w:rPr>
        <w:t>k</w:t>
      </w:r>
      <w:r w:rsidR="00314484">
        <w:rPr>
          <w:rFonts w:asciiTheme="majorBidi" w:eastAsia="Times New Roman" w:hAnsiTheme="majorBidi" w:cstheme="majorBidi"/>
          <w:color w:val="000000"/>
          <w:lang w:val="en-GB" w:eastAsia="nl-NL"/>
        </w:rPr>
        <w:t xml:space="preserve">-nearest </w:t>
      </w:r>
      <w:proofErr w:type="spellStart"/>
      <w:r w:rsidR="00314484">
        <w:rPr>
          <w:rFonts w:asciiTheme="majorBidi" w:eastAsia="Times New Roman" w:hAnsiTheme="majorBidi" w:cstheme="majorBidi"/>
          <w:color w:val="000000"/>
          <w:lang w:val="en-GB" w:eastAsia="nl-NL"/>
        </w:rPr>
        <w:t>neighbo</w:t>
      </w:r>
      <w:r>
        <w:rPr>
          <w:rFonts w:asciiTheme="majorBidi" w:eastAsia="Times New Roman" w:hAnsiTheme="majorBidi" w:cstheme="majorBidi"/>
          <w:color w:val="000000"/>
          <w:lang w:val="en-GB" w:eastAsia="nl-NL"/>
        </w:rPr>
        <w:t>r</w:t>
      </w:r>
      <w:proofErr w:type="spellEnd"/>
      <w:r>
        <w:rPr>
          <w:rFonts w:asciiTheme="majorBidi" w:eastAsia="Times New Roman" w:hAnsiTheme="majorBidi" w:cstheme="majorBidi"/>
          <w:color w:val="000000"/>
          <w:lang w:val="en-GB" w:eastAsia="nl-NL"/>
        </w:rPr>
        <w:t xml:space="preserve">, to </w:t>
      </w:r>
      <w:r w:rsidR="00314484">
        <w:rPr>
          <w:rFonts w:asciiTheme="majorBidi" w:eastAsia="Times New Roman" w:hAnsiTheme="majorBidi" w:cstheme="majorBidi"/>
          <w:color w:val="000000"/>
          <w:lang w:val="en-GB" w:eastAsia="nl-NL"/>
        </w:rPr>
        <w:t>methods that</w:t>
      </w:r>
      <w:r>
        <w:rPr>
          <w:rFonts w:asciiTheme="majorBidi" w:eastAsia="Times New Roman" w:hAnsiTheme="majorBidi" w:cstheme="majorBidi"/>
          <w:color w:val="000000"/>
          <w:lang w:val="en-GB" w:eastAsia="nl-NL"/>
        </w:rPr>
        <w:t xml:space="preserve"> analyse the relationships between attributes such a</w:t>
      </w:r>
      <w:r w:rsidR="00314484">
        <w:rPr>
          <w:rFonts w:asciiTheme="majorBidi" w:eastAsia="Times New Roman" w:hAnsiTheme="majorBidi" w:cstheme="majorBidi"/>
          <w:color w:val="000000"/>
          <w:lang w:val="en-GB" w:eastAsia="nl-NL"/>
        </w:rPr>
        <w:t>s support vector machines-based and</w:t>
      </w:r>
      <w:r>
        <w:rPr>
          <w:rFonts w:asciiTheme="majorBidi" w:eastAsia="Times New Roman" w:hAnsiTheme="majorBidi" w:cstheme="majorBidi"/>
          <w:color w:val="000000"/>
          <w:lang w:val="en-GB" w:eastAsia="nl-NL"/>
        </w:rPr>
        <w:t xml:space="preserve"> cluster-based </w:t>
      </w:r>
      <w:r w:rsidR="00314484">
        <w:rPr>
          <w:rFonts w:asciiTheme="majorBidi" w:eastAsia="Times New Roman" w:hAnsiTheme="majorBidi" w:cstheme="majorBidi"/>
          <w:color w:val="000000"/>
          <w:lang w:val="en-GB" w:eastAsia="nl-NL"/>
        </w:rPr>
        <w:t xml:space="preserve">methods, </w:t>
      </w:r>
      <w:r>
        <w:rPr>
          <w:rFonts w:asciiTheme="majorBidi" w:eastAsia="Times New Roman" w:hAnsiTheme="majorBidi" w:cstheme="majorBidi"/>
          <w:color w:val="000000"/>
          <w:lang w:val="en-GB" w:eastAsia="nl-NL"/>
        </w:rPr>
        <w:t xml:space="preserve">and logistic regression. The literature on imputation methods in data mining employs well-known machine learning methods for their studies, in which the authors show the convenience of imputing the missing values for the mentioned algorithms, particularly for classification. These studies usually analyse and compare one imputation method against a few others under controlled amounts of missing values, and </w:t>
      </w:r>
      <w:r w:rsidRPr="00314484">
        <w:rPr>
          <w:rFonts w:asciiTheme="majorBidi" w:eastAsia="Times New Roman" w:hAnsiTheme="majorBidi" w:cstheme="majorBidi"/>
          <w:color w:val="000000"/>
          <w:lang w:val="en-GB" w:eastAsia="nl-NL"/>
        </w:rPr>
        <w:t>induce them artificially with known mechanisms and probabilit</w:t>
      </w:r>
      <w:r w:rsidR="001127E1" w:rsidRPr="00314484">
        <w:rPr>
          <w:rFonts w:asciiTheme="majorBidi" w:eastAsia="Times New Roman" w:hAnsiTheme="majorBidi" w:cstheme="majorBidi"/>
          <w:color w:val="000000"/>
          <w:lang w:val="en-GB" w:eastAsia="nl-NL"/>
        </w:rPr>
        <w:t>y distributions (</w:t>
      </w:r>
      <w:proofErr w:type="spellStart"/>
      <w:r w:rsidR="001127E1" w:rsidRPr="00314484">
        <w:rPr>
          <w:rFonts w:asciiTheme="majorBidi" w:eastAsia="Times New Roman" w:hAnsiTheme="majorBidi" w:cstheme="majorBidi"/>
          <w:color w:val="000000"/>
          <w:lang w:val="en-GB" w:eastAsia="nl-NL"/>
        </w:rPr>
        <w:t>García</w:t>
      </w:r>
      <w:proofErr w:type="spellEnd"/>
      <w:r w:rsidR="001127E1" w:rsidRPr="00314484">
        <w:rPr>
          <w:rFonts w:asciiTheme="majorBidi" w:eastAsia="Times New Roman" w:hAnsiTheme="majorBidi" w:cstheme="majorBidi"/>
          <w:color w:val="000000"/>
          <w:lang w:val="en-GB" w:eastAsia="nl-NL"/>
        </w:rPr>
        <w:t>,</w:t>
      </w:r>
      <w:r w:rsidRPr="00314484">
        <w:rPr>
          <w:rFonts w:asciiTheme="majorBidi" w:eastAsia="Times New Roman" w:hAnsiTheme="majorBidi" w:cstheme="majorBidi"/>
          <w:color w:val="000000"/>
          <w:lang w:val="en-GB" w:eastAsia="nl-NL"/>
        </w:rPr>
        <w:t xml:space="preserve"> Herrera</w:t>
      </w:r>
      <w:r w:rsidR="001127E1" w:rsidRPr="00314484">
        <w:rPr>
          <w:rFonts w:asciiTheme="majorBidi" w:eastAsia="Times New Roman" w:hAnsiTheme="majorBidi" w:cstheme="majorBidi"/>
          <w:color w:val="000000"/>
          <w:lang w:val="en-GB" w:eastAsia="nl-NL"/>
        </w:rPr>
        <w:t xml:space="preserve"> &amp; </w:t>
      </w:r>
      <w:proofErr w:type="spellStart"/>
      <w:r w:rsidR="001127E1" w:rsidRPr="00314484">
        <w:rPr>
          <w:rFonts w:asciiTheme="majorBidi" w:eastAsia="Times New Roman" w:hAnsiTheme="majorBidi" w:cstheme="majorBidi"/>
          <w:color w:val="000000"/>
          <w:lang w:val="en-GB" w:eastAsia="nl-NL"/>
        </w:rPr>
        <w:t>Luengo</w:t>
      </w:r>
      <w:proofErr w:type="spellEnd"/>
      <w:r w:rsidR="001127E1" w:rsidRPr="00314484">
        <w:rPr>
          <w:rFonts w:asciiTheme="majorBidi" w:eastAsia="Times New Roman" w:hAnsiTheme="majorBidi" w:cstheme="majorBidi"/>
          <w:color w:val="000000"/>
          <w:lang w:val="en-GB" w:eastAsia="nl-NL"/>
        </w:rPr>
        <w:t>,</w:t>
      </w:r>
      <w:r w:rsidRPr="00314484">
        <w:rPr>
          <w:rFonts w:asciiTheme="majorBidi" w:eastAsia="Times New Roman" w:hAnsiTheme="majorBidi" w:cstheme="majorBidi"/>
          <w:color w:val="000000"/>
          <w:lang w:val="en-GB" w:eastAsia="nl-NL"/>
        </w:rPr>
        <w:t xml:space="preserve"> 2011). </w:t>
      </w:r>
      <w:r w:rsidR="00553AE6" w:rsidRPr="00314484">
        <w:rPr>
          <w:rFonts w:asciiTheme="majorBidi" w:eastAsia="Times New Roman" w:hAnsiTheme="majorBidi" w:cstheme="majorBidi"/>
          <w:color w:val="000000"/>
          <w:lang w:val="en-GB" w:eastAsia="nl-NL"/>
        </w:rPr>
        <w:t xml:space="preserve">In this section, </w:t>
      </w:r>
      <w:r w:rsidR="00314484" w:rsidRPr="00314484">
        <w:rPr>
          <w:rFonts w:asciiTheme="majorBidi" w:eastAsia="Times New Roman" w:hAnsiTheme="majorBidi" w:cstheme="majorBidi"/>
          <w:color w:val="000000"/>
          <w:lang w:val="en-GB" w:eastAsia="nl-NL"/>
        </w:rPr>
        <w:t>a selection of machine learning methods, mentioned in literature regarding this subject, are discussed.</w:t>
      </w:r>
      <w:r w:rsidR="00314484">
        <w:rPr>
          <w:rFonts w:asciiTheme="majorBidi" w:eastAsia="Times New Roman" w:hAnsiTheme="majorBidi" w:cstheme="majorBidi"/>
          <w:color w:val="000000"/>
          <w:lang w:val="en-GB" w:eastAsia="nl-NL"/>
        </w:rPr>
        <w:t xml:space="preserve"> </w:t>
      </w:r>
      <w:r w:rsidR="004264C0" w:rsidRPr="002D4CC5">
        <w:rPr>
          <w:rFonts w:asciiTheme="majorBidi" w:eastAsia="Times New Roman" w:hAnsiTheme="majorBidi" w:cstheme="majorBidi"/>
          <w:color w:val="000000"/>
          <w:lang w:val="en-GB" w:eastAsia="nl-NL"/>
        </w:rPr>
        <w:t>Methods which are also well considered in the machine learning community.</w:t>
      </w:r>
      <w:r w:rsidR="004264C0">
        <w:rPr>
          <w:rFonts w:asciiTheme="majorBidi" w:eastAsia="Times New Roman" w:hAnsiTheme="majorBidi" w:cstheme="majorBidi"/>
          <w:color w:val="000000"/>
          <w:lang w:val="en-GB" w:eastAsia="nl-NL"/>
        </w:rPr>
        <w:t xml:space="preserve"> </w:t>
      </w:r>
    </w:p>
    <w:p w14:paraId="344D940F" w14:textId="77777777" w:rsidR="00514B1F" w:rsidRDefault="00514B1F" w:rsidP="00314484">
      <w:pPr>
        <w:pStyle w:val="Geenafstand"/>
        <w:rPr>
          <w:lang w:val="en-GB" w:eastAsia="nl-NL"/>
        </w:rPr>
      </w:pPr>
    </w:p>
    <w:p w14:paraId="2E49B46C" w14:textId="7A77BE19" w:rsidR="0027744E" w:rsidRPr="001839D3" w:rsidRDefault="00CF4331" w:rsidP="00CF4331">
      <w:pPr>
        <w:spacing w:after="0" w:line="360" w:lineRule="auto"/>
        <w:jc w:val="both"/>
        <w:rPr>
          <w:rFonts w:asciiTheme="majorBidi" w:eastAsia="Times New Roman" w:hAnsiTheme="majorBidi" w:cstheme="majorBidi"/>
          <w:color w:val="000000"/>
          <w:lang w:eastAsia="nl-NL"/>
        </w:rPr>
      </w:pPr>
      <w:r>
        <w:rPr>
          <w:rFonts w:asciiTheme="majorBidi" w:eastAsia="Times New Roman" w:hAnsiTheme="majorBidi" w:cstheme="majorBidi"/>
          <w:b/>
          <w:bCs/>
          <w:i/>
          <w:iCs/>
          <w:color w:val="000000"/>
          <w:lang w:eastAsia="nl-NL"/>
        </w:rPr>
        <w:t>k</w:t>
      </w:r>
      <w:r w:rsidR="00973005" w:rsidRPr="001839D3">
        <w:rPr>
          <w:rFonts w:asciiTheme="majorBidi" w:eastAsia="Times New Roman" w:hAnsiTheme="majorBidi" w:cstheme="majorBidi"/>
          <w:b/>
          <w:bCs/>
          <w:i/>
          <w:iCs/>
          <w:color w:val="000000"/>
          <w:lang w:eastAsia="nl-NL"/>
        </w:rPr>
        <w:t>-</w:t>
      </w:r>
      <w:r>
        <w:rPr>
          <w:rFonts w:asciiTheme="majorBidi" w:eastAsia="Times New Roman" w:hAnsiTheme="majorBidi" w:cstheme="majorBidi"/>
          <w:b/>
          <w:bCs/>
          <w:i/>
          <w:iCs/>
          <w:color w:val="000000"/>
          <w:lang w:eastAsia="nl-NL"/>
        </w:rPr>
        <w:t>N</w:t>
      </w:r>
      <w:r w:rsidR="00973005" w:rsidRPr="001839D3">
        <w:rPr>
          <w:rFonts w:asciiTheme="majorBidi" w:eastAsia="Times New Roman" w:hAnsiTheme="majorBidi" w:cstheme="majorBidi"/>
          <w:b/>
          <w:bCs/>
          <w:i/>
          <w:iCs/>
          <w:color w:val="000000"/>
          <w:lang w:eastAsia="nl-NL"/>
        </w:rPr>
        <w:t>earest</w:t>
      </w:r>
      <w:r>
        <w:rPr>
          <w:rFonts w:asciiTheme="majorBidi" w:eastAsia="Times New Roman" w:hAnsiTheme="majorBidi" w:cstheme="majorBidi"/>
          <w:b/>
          <w:bCs/>
          <w:i/>
          <w:iCs/>
          <w:color w:val="000000"/>
          <w:lang w:eastAsia="nl-NL"/>
        </w:rPr>
        <w:t xml:space="preserve"> N</w:t>
      </w:r>
      <w:r w:rsidR="00973005" w:rsidRPr="001839D3">
        <w:rPr>
          <w:rFonts w:asciiTheme="majorBidi" w:eastAsia="Times New Roman" w:hAnsiTheme="majorBidi" w:cstheme="majorBidi"/>
          <w:b/>
          <w:bCs/>
          <w:i/>
          <w:iCs/>
          <w:color w:val="000000"/>
          <w:lang w:eastAsia="nl-NL"/>
        </w:rPr>
        <w:t xml:space="preserve">eighbor </w:t>
      </w:r>
      <w:r w:rsidR="00101B1F" w:rsidRPr="001839D3">
        <w:rPr>
          <w:rFonts w:asciiTheme="majorBidi" w:eastAsia="Times New Roman" w:hAnsiTheme="majorBidi" w:cstheme="majorBidi"/>
          <w:b/>
          <w:bCs/>
          <w:i/>
          <w:iCs/>
          <w:color w:val="000000"/>
          <w:lang w:eastAsia="nl-NL"/>
        </w:rPr>
        <w:t>classification</w:t>
      </w:r>
      <w:r w:rsidR="001839D3">
        <w:rPr>
          <w:rFonts w:asciiTheme="majorBidi" w:eastAsia="Times New Roman" w:hAnsiTheme="majorBidi" w:cstheme="majorBidi"/>
          <w:b/>
          <w:bCs/>
          <w:i/>
          <w:iCs/>
          <w:color w:val="000000"/>
          <w:lang w:eastAsia="nl-NL"/>
        </w:rPr>
        <w:t xml:space="preserve"> (</w:t>
      </w:r>
      <w:proofErr w:type="spellStart"/>
      <w:r w:rsidR="001839D3">
        <w:rPr>
          <w:rFonts w:asciiTheme="majorBidi" w:eastAsia="Times New Roman" w:hAnsiTheme="majorBidi" w:cstheme="majorBidi"/>
          <w:b/>
          <w:bCs/>
          <w:i/>
          <w:iCs/>
          <w:color w:val="000000"/>
          <w:lang w:eastAsia="nl-NL"/>
        </w:rPr>
        <w:t>kNN</w:t>
      </w:r>
      <w:proofErr w:type="spellEnd"/>
      <w:r w:rsidR="001839D3">
        <w:rPr>
          <w:rFonts w:asciiTheme="majorBidi" w:eastAsia="Times New Roman" w:hAnsiTheme="majorBidi" w:cstheme="majorBidi"/>
          <w:b/>
          <w:bCs/>
          <w:i/>
          <w:iCs/>
          <w:color w:val="000000"/>
          <w:lang w:eastAsia="nl-NL"/>
        </w:rPr>
        <w:t xml:space="preserve">) </w:t>
      </w:r>
      <w:r w:rsidR="00101B1F" w:rsidRPr="001839D3">
        <w:rPr>
          <w:rFonts w:asciiTheme="majorBidi" w:eastAsia="Times New Roman" w:hAnsiTheme="majorBidi" w:cstheme="majorBidi"/>
          <w:color w:val="000000"/>
          <w:lang w:eastAsia="nl-NL"/>
        </w:rPr>
        <w:t xml:space="preserve"> is one of the most fundamental and simple classification methods and should be one of the first choices for a classification study when there is little or no prior knowledge about the distributi</w:t>
      </w:r>
      <w:r w:rsidR="00514B1F">
        <w:rPr>
          <w:rFonts w:asciiTheme="majorBidi" w:eastAsia="Times New Roman" w:hAnsiTheme="majorBidi" w:cstheme="majorBidi"/>
          <w:color w:val="000000"/>
          <w:lang w:eastAsia="nl-NL"/>
        </w:rPr>
        <w:t xml:space="preserve">on of the data (Peterson, 2009). </w:t>
      </w:r>
      <w:r w:rsidR="00101B1F" w:rsidRPr="001839D3">
        <w:rPr>
          <w:rFonts w:asciiTheme="majorBidi" w:eastAsia="Times New Roman" w:hAnsiTheme="majorBidi" w:cstheme="majorBidi"/>
          <w:color w:val="000000"/>
          <w:lang w:eastAsia="nl-NL"/>
        </w:rPr>
        <w:t xml:space="preserve">This algorithm is a </w:t>
      </w:r>
      <w:r w:rsidR="0059305A" w:rsidRPr="001839D3">
        <w:rPr>
          <w:rFonts w:asciiTheme="majorBidi" w:eastAsia="Times New Roman" w:hAnsiTheme="majorBidi" w:cstheme="majorBidi"/>
          <w:color w:val="000000"/>
          <w:lang w:eastAsia="nl-NL"/>
        </w:rPr>
        <w:t>well-known</w:t>
      </w:r>
      <w:r w:rsidR="00101B1F" w:rsidRPr="001839D3">
        <w:rPr>
          <w:rFonts w:asciiTheme="majorBidi" w:eastAsia="Times New Roman" w:hAnsiTheme="majorBidi" w:cstheme="majorBidi"/>
          <w:color w:val="000000"/>
          <w:lang w:eastAsia="nl-NL"/>
        </w:rPr>
        <w:t xml:space="preserve"> decision rule that is </w:t>
      </w:r>
      <w:r w:rsidR="0059305A" w:rsidRPr="001839D3">
        <w:rPr>
          <w:rFonts w:asciiTheme="majorBidi" w:eastAsia="Times New Roman" w:hAnsiTheme="majorBidi" w:cstheme="majorBidi"/>
          <w:color w:val="000000"/>
          <w:lang w:eastAsia="nl-NL"/>
        </w:rPr>
        <w:t>widely used in pattern classific</w:t>
      </w:r>
      <w:r w:rsidR="00101B1F" w:rsidRPr="001839D3">
        <w:rPr>
          <w:rFonts w:asciiTheme="majorBidi" w:eastAsia="Times New Roman" w:hAnsiTheme="majorBidi" w:cstheme="majorBidi"/>
          <w:color w:val="000000"/>
          <w:lang w:eastAsia="nl-NL"/>
        </w:rPr>
        <w:t>at</w:t>
      </w:r>
      <w:r w:rsidR="0059305A" w:rsidRPr="001839D3">
        <w:rPr>
          <w:rFonts w:asciiTheme="majorBidi" w:eastAsia="Times New Roman" w:hAnsiTheme="majorBidi" w:cstheme="majorBidi"/>
          <w:color w:val="000000"/>
          <w:lang w:eastAsia="nl-NL"/>
        </w:rPr>
        <w:t>i</w:t>
      </w:r>
      <w:r w:rsidR="00101B1F" w:rsidRPr="001839D3">
        <w:rPr>
          <w:rFonts w:asciiTheme="majorBidi" w:eastAsia="Times New Roman" w:hAnsiTheme="majorBidi" w:cstheme="majorBidi"/>
          <w:color w:val="000000"/>
          <w:lang w:eastAsia="nl-NL"/>
        </w:rPr>
        <w:t>on.</w:t>
      </w:r>
      <w:r w:rsidR="0059305A" w:rsidRPr="001839D3">
        <w:rPr>
          <w:rFonts w:asciiTheme="majorBidi" w:eastAsia="Times New Roman" w:hAnsiTheme="majorBidi" w:cstheme="majorBidi"/>
          <w:color w:val="000000"/>
          <w:lang w:eastAsia="nl-NL"/>
        </w:rPr>
        <w:t xml:space="preserve"> The classification is achieved by identify</w:t>
      </w:r>
      <w:r w:rsidR="00D135DA">
        <w:rPr>
          <w:rFonts w:asciiTheme="majorBidi" w:eastAsia="Times New Roman" w:hAnsiTheme="majorBidi" w:cstheme="majorBidi"/>
          <w:color w:val="000000"/>
          <w:lang w:eastAsia="nl-NL"/>
        </w:rPr>
        <w:t xml:space="preserve">ing the nearest neighbors to a </w:t>
      </w:r>
      <w:r w:rsidR="00D135DA" w:rsidRPr="002658CC">
        <w:rPr>
          <w:rFonts w:asciiTheme="majorBidi" w:eastAsia="Times New Roman" w:hAnsiTheme="majorBidi" w:cstheme="majorBidi"/>
          <w:color w:val="000000"/>
          <w:lang w:eastAsia="nl-NL"/>
        </w:rPr>
        <w:t>problem</w:t>
      </w:r>
      <w:r w:rsidR="0059305A" w:rsidRPr="002658CC">
        <w:rPr>
          <w:rFonts w:asciiTheme="majorBidi" w:eastAsia="Times New Roman" w:hAnsiTheme="majorBidi" w:cstheme="majorBidi"/>
          <w:color w:val="000000"/>
          <w:lang w:eastAsia="nl-NL"/>
        </w:rPr>
        <w:t xml:space="preserve"> example and using those neighbors</w:t>
      </w:r>
      <w:r w:rsidR="00D135DA" w:rsidRPr="002658CC">
        <w:rPr>
          <w:rFonts w:asciiTheme="majorBidi" w:eastAsia="Times New Roman" w:hAnsiTheme="majorBidi" w:cstheme="majorBidi"/>
          <w:color w:val="000000"/>
          <w:lang w:eastAsia="nl-NL"/>
        </w:rPr>
        <w:t xml:space="preserve"> to determine</w:t>
      </w:r>
      <w:r w:rsidR="00D135DA">
        <w:rPr>
          <w:rFonts w:asciiTheme="majorBidi" w:eastAsia="Times New Roman" w:hAnsiTheme="majorBidi" w:cstheme="majorBidi"/>
          <w:color w:val="000000"/>
          <w:lang w:eastAsia="nl-NL"/>
        </w:rPr>
        <w:t xml:space="preserve"> the class of the problem</w:t>
      </w:r>
      <w:r w:rsidR="0059305A" w:rsidRPr="001839D3">
        <w:rPr>
          <w:rFonts w:asciiTheme="majorBidi" w:eastAsia="Times New Roman" w:hAnsiTheme="majorBidi" w:cstheme="majorBidi"/>
          <w:color w:val="000000"/>
          <w:lang w:eastAsia="nl-NL"/>
        </w:rPr>
        <w:t xml:space="preserve">. The </w:t>
      </w:r>
      <w:proofErr w:type="spellStart"/>
      <w:r w:rsidR="0059305A" w:rsidRPr="001839D3">
        <w:rPr>
          <w:rFonts w:asciiTheme="majorBidi" w:eastAsia="Times New Roman" w:hAnsiTheme="majorBidi" w:cstheme="majorBidi"/>
          <w:color w:val="000000"/>
          <w:lang w:eastAsia="nl-NL"/>
        </w:rPr>
        <w:t>kNN</w:t>
      </w:r>
      <w:proofErr w:type="spellEnd"/>
      <w:r w:rsidR="0059305A" w:rsidRPr="001839D3">
        <w:rPr>
          <w:rFonts w:asciiTheme="majorBidi" w:eastAsia="Times New Roman" w:hAnsiTheme="majorBidi" w:cstheme="majorBidi"/>
          <w:color w:val="000000"/>
          <w:lang w:eastAsia="nl-NL"/>
        </w:rPr>
        <w:t xml:space="preserve"> classification has two s</w:t>
      </w:r>
      <w:r w:rsidR="00376335" w:rsidRPr="001839D3">
        <w:rPr>
          <w:rFonts w:asciiTheme="majorBidi" w:eastAsia="Times New Roman" w:hAnsiTheme="majorBidi" w:cstheme="majorBidi"/>
          <w:color w:val="000000"/>
          <w:lang w:eastAsia="nl-NL"/>
        </w:rPr>
        <w:t xml:space="preserve">tages: </w:t>
      </w:r>
      <w:r w:rsidR="00314484">
        <w:rPr>
          <w:rFonts w:asciiTheme="majorBidi" w:eastAsia="Times New Roman" w:hAnsiTheme="majorBidi" w:cstheme="majorBidi"/>
          <w:color w:val="000000"/>
          <w:lang w:eastAsia="nl-NL"/>
        </w:rPr>
        <w:t>1)</w:t>
      </w:r>
      <w:r w:rsidR="00376335" w:rsidRPr="001839D3">
        <w:rPr>
          <w:rFonts w:asciiTheme="majorBidi" w:eastAsia="Times New Roman" w:hAnsiTheme="majorBidi" w:cstheme="majorBidi"/>
          <w:color w:val="000000"/>
          <w:lang w:eastAsia="nl-NL"/>
        </w:rPr>
        <w:t xml:space="preserve"> the determination of the nearest neighbor</w:t>
      </w:r>
      <w:r w:rsidR="00536EC9">
        <w:rPr>
          <w:rFonts w:asciiTheme="majorBidi" w:eastAsia="Times New Roman" w:hAnsiTheme="majorBidi" w:cstheme="majorBidi"/>
          <w:color w:val="000000"/>
          <w:lang w:eastAsia="nl-NL"/>
        </w:rPr>
        <w:t>s</w:t>
      </w:r>
      <w:r w:rsidR="00376335" w:rsidRPr="001839D3">
        <w:rPr>
          <w:rFonts w:asciiTheme="majorBidi" w:eastAsia="Times New Roman" w:hAnsiTheme="majorBidi" w:cstheme="majorBidi"/>
          <w:color w:val="000000"/>
          <w:lang w:eastAsia="nl-NL"/>
        </w:rPr>
        <w:t xml:space="preserve"> and </w:t>
      </w:r>
      <w:r w:rsidR="00314484">
        <w:rPr>
          <w:rFonts w:asciiTheme="majorBidi" w:eastAsia="Times New Roman" w:hAnsiTheme="majorBidi" w:cstheme="majorBidi"/>
          <w:color w:val="000000"/>
          <w:lang w:eastAsia="nl-NL"/>
        </w:rPr>
        <w:t>2)</w:t>
      </w:r>
      <w:r w:rsidR="00376335" w:rsidRPr="001839D3">
        <w:rPr>
          <w:rFonts w:asciiTheme="majorBidi" w:eastAsia="Times New Roman" w:hAnsiTheme="majorBidi" w:cstheme="majorBidi"/>
          <w:color w:val="000000"/>
          <w:lang w:eastAsia="nl-NL"/>
        </w:rPr>
        <w:t xml:space="preserve"> the determination of the </w:t>
      </w:r>
      <w:r w:rsidR="001839D3">
        <w:rPr>
          <w:rFonts w:asciiTheme="majorBidi" w:eastAsia="Times New Roman" w:hAnsiTheme="majorBidi" w:cstheme="majorBidi"/>
          <w:color w:val="000000"/>
          <w:lang w:eastAsia="nl-NL"/>
        </w:rPr>
        <w:t xml:space="preserve">class using those neighbors. </w:t>
      </w:r>
      <w:r w:rsidR="00514B1F">
        <w:rPr>
          <w:rFonts w:asciiTheme="majorBidi" w:eastAsia="Times New Roman" w:hAnsiTheme="majorBidi" w:cstheme="majorBidi"/>
          <w:color w:val="000000"/>
          <w:lang w:eastAsia="nl-NL"/>
        </w:rPr>
        <w:t>KNN can be easily adopted to work with any attribute as class, by just modifying the attributes to be considered in the distance metric</w:t>
      </w:r>
      <w:r w:rsidR="00314484">
        <w:rPr>
          <w:rFonts w:asciiTheme="majorBidi" w:eastAsia="Times New Roman" w:hAnsiTheme="majorBidi" w:cstheme="majorBidi"/>
          <w:color w:val="000000"/>
          <w:lang w:eastAsia="nl-NL"/>
        </w:rPr>
        <w:t xml:space="preserve"> </w:t>
      </w:r>
      <w:r w:rsidR="00376335" w:rsidRPr="001839D3">
        <w:rPr>
          <w:rFonts w:asciiTheme="majorBidi" w:eastAsia="Times New Roman" w:hAnsiTheme="majorBidi" w:cstheme="majorBidi"/>
          <w:color w:val="000000"/>
          <w:lang w:eastAsia="nl-NL"/>
        </w:rPr>
        <w:t xml:space="preserve">(Cunningham &amp; Delany, 2007). </w:t>
      </w:r>
      <w:r w:rsidR="00514B1F" w:rsidRPr="001839D3">
        <w:rPr>
          <w:rFonts w:asciiTheme="majorBidi" w:eastAsia="Times New Roman" w:hAnsiTheme="majorBidi" w:cstheme="majorBidi"/>
          <w:color w:val="000000"/>
          <w:lang w:val="en-GB" w:eastAsia="nl-NL"/>
        </w:rPr>
        <w:t xml:space="preserve">The main drawback of the </w:t>
      </w:r>
      <w:r w:rsidR="00514B1F" w:rsidRPr="001839D3">
        <w:rPr>
          <w:rFonts w:asciiTheme="majorBidi" w:eastAsia="Times New Roman" w:hAnsiTheme="majorBidi" w:cstheme="majorBidi"/>
          <w:i/>
          <w:iCs/>
          <w:color w:val="000000"/>
          <w:lang w:val="en-GB" w:eastAsia="nl-NL"/>
        </w:rPr>
        <w:t>k</w:t>
      </w:r>
      <w:r w:rsidR="00514B1F" w:rsidRPr="001839D3">
        <w:rPr>
          <w:rFonts w:asciiTheme="majorBidi" w:eastAsia="Times New Roman" w:hAnsiTheme="majorBidi" w:cstheme="majorBidi"/>
          <w:color w:val="000000"/>
          <w:lang w:val="en-GB" w:eastAsia="nl-NL"/>
        </w:rPr>
        <w:t>-</w:t>
      </w:r>
      <w:r w:rsidR="00514B1F" w:rsidRPr="002658CC">
        <w:rPr>
          <w:rFonts w:asciiTheme="majorBidi" w:eastAsia="Times New Roman" w:hAnsiTheme="majorBidi" w:cstheme="majorBidi"/>
          <w:color w:val="000000"/>
          <w:lang w:val="en-GB" w:eastAsia="nl-NL"/>
        </w:rPr>
        <w:t xml:space="preserve">nearest </w:t>
      </w:r>
      <w:proofErr w:type="spellStart"/>
      <w:r w:rsidR="00514B1F" w:rsidRPr="002658CC">
        <w:rPr>
          <w:rFonts w:asciiTheme="majorBidi" w:eastAsia="Times New Roman" w:hAnsiTheme="majorBidi" w:cstheme="majorBidi"/>
          <w:color w:val="000000"/>
          <w:lang w:val="en-GB" w:eastAsia="nl-NL"/>
        </w:rPr>
        <w:t>n</w:t>
      </w:r>
      <w:r w:rsidR="002658CC" w:rsidRPr="002658CC">
        <w:rPr>
          <w:rFonts w:asciiTheme="majorBidi" w:eastAsia="Times New Roman" w:hAnsiTheme="majorBidi" w:cstheme="majorBidi"/>
          <w:color w:val="000000"/>
          <w:lang w:val="en-GB" w:eastAsia="nl-NL"/>
        </w:rPr>
        <w:t>eighbo</w:t>
      </w:r>
      <w:r w:rsidR="00514B1F" w:rsidRPr="002658CC">
        <w:rPr>
          <w:rFonts w:asciiTheme="majorBidi" w:eastAsia="Times New Roman" w:hAnsiTheme="majorBidi" w:cstheme="majorBidi"/>
          <w:color w:val="000000"/>
          <w:lang w:val="en-GB" w:eastAsia="nl-NL"/>
        </w:rPr>
        <w:t>r</w:t>
      </w:r>
      <w:proofErr w:type="spellEnd"/>
      <w:r w:rsidR="00514B1F" w:rsidRPr="002658CC">
        <w:rPr>
          <w:rFonts w:asciiTheme="majorBidi" w:eastAsia="Times New Roman" w:hAnsiTheme="majorBidi" w:cstheme="majorBidi"/>
          <w:color w:val="000000"/>
          <w:lang w:val="en-GB" w:eastAsia="nl-NL"/>
        </w:rPr>
        <w:t>, whenever</w:t>
      </w:r>
      <w:r w:rsidR="00514B1F" w:rsidRPr="001839D3">
        <w:rPr>
          <w:rFonts w:asciiTheme="majorBidi" w:eastAsia="Times New Roman" w:hAnsiTheme="majorBidi" w:cstheme="majorBidi"/>
          <w:color w:val="000000"/>
          <w:lang w:val="en-GB" w:eastAsia="nl-NL"/>
        </w:rPr>
        <w:t xml:space="preserve"> the </w:t>
      </w:r>
      <w:r w:rsidR="00514B1F" w:rsidRPr="001839D3">
        <w:rPr>
          <w:rFonts w:asciiTheme="majorBidi" w:eastAsia="Times New Roman" w:hAnsiTheme="majorBidi" w:cstheme="majorBidi"/>
          <w:i/>
          <w:iCs/>
          <w:color w:val="000000"/>
          <w:lang w:val="en-GB" w:eastAsia="nl-NL"/>
        </w:rPr>
        <w:t>k</w:t>
      </w:r>
      <w:r w:rsidR="00514B1F" w:rsidRPr="001839D3">
        <w:rPr>
          <w:rFonts w:asciiTheme="majorBidi" w:eastAsia="Times New Roman" w:hAnsiTheme="majorBidi" w:cstheme="majorBidi"/>
          <w:color w:val="000000"/>
          <w:lang w:val="en-GB" w:eastAsia="nl-NL"/>
        </w:rPr>
        <w:t xml:space="preserve">-nearest neighbour looks for the most similar instances, the algorithm searches through all the data set. This limitation can be very critical for </w:t>
      </w:r>
      <w:r w:rsidR="00635B33">
        <w:rPr>
          <w:rFonts w:asciiTheme="majorBidi" w:eastAsia="Times New Roman" w:hAnsiTheme="majorBidi" w:cstheme="majorBidi"/>
          <w:color w:val="000000"/>
          <w:lang w:val="en-GB" w:eastAsia="nl-NL"/>
        </w:rPr>
        <w:t>Statistic</w:t>
      </w:r>
      <w:r w:rsidR="00314484">
        <w:rPr>
          <w:rFonts w:asciiTheme="majorBidi" w:eastAsia="Times New Roman" w:hAnsiTheme="majorBidi" w:cstheme="majorBidi"/>
          <w:color w:val="000000"/>
          <w:lang w:val="en-GB" w:eastAsia="nl-NL"/>
        </w:rPr>
        <w:t>s</w:t>
      </w:r>
      <w:r w:rsidR="00635B33">
        <w:rPr>
          <w:rFonts w:asciiTheme="majorBidi" w:eastAsia="Times New Roman" w:hAnsiTheme="majorBidi" w:cstheme="majorBidi"/>
          <w:color w:val="000000"/>
          <w:lang w:val="en-GB" w:eastAsia="nl-NL"/>
        </w:rPr>
        <w:t xml:space="preserve"> Netherlands</w:t>
      </w:r>
      <w:r w:rsidR="00514B1F">
        <w:rPr>
          <w:rFonts w:asciiTheme="majorBidi" w:eastAsia="Times New Roman" w:hAnsiTheme="majorBidi" w:cstheme="majorBidi"/>
          <w:color w:val="000000"/>
          <w:lang w:val="en-GB" w:eastAsia="nl-NL"/>
        </w:rPr>
        <w:t xml:space="preserve"> (and other NSIs)</w:t>
      </w:r>
      <w:r w:rsidR="00514B1F" w:rsidRPr="001839D3">
        <w:rPr>
          <w:rFonts w:asciiTheme="majorBidi" w:eastAsia="Times New Roman" w:hAnsiTheme="majorBidi" w:cstheme="majorBidi"/>
          <w:color w:val="000000"/>
          <w:lang w:val="en-GB" w:eastAsia="nl-NL"/>
        </w:rPr>
        <w:t xml:space="preserve">, since this research area </w:t>
      </w:r>
      <w:r w:rsidR="00514B1F">
        <w:rPr>
          <w:rFonts w:asciiTheme="majorBidi" w:eastAsia="Times New Roman" w:hAnsiTheme="majorBidi" w:cstheme="majorBidi"/>
          <w:color w:val="000000"/>
          <w:lang w:val="en-GB" w:eastAsia="nl-NL"/>
        </w:rPr>
        <w:t>doe</w:t>
      </w:r>
      <w:r w:rsidR="00514B1F" w:rsidRPr="001839D3">
        <w:rPr>
          <w:rFonts w:asciiTheme="majorBidi" w:eastAsia="Times New Roman" w:hAnsiTheme="majorBidi" w:cstheme="majorBidi"/>
          <w:color w:val="000000"/>
          <w:lang w:val="en-GB" w:eastAsia="nl-NL"/>
        </w:rPr>
        <w:t xml:space="preserve">s, as one of its main objectives, the analysis of large databases (Batista &amp; </w:t>
      </w:r>
      <w:proofErr w:type="spellStart"/>
      <w:r w:rsidR="00514B1F" w:rsidRPr="001839D3">
        <w:rPr>
          <w:rFonts w:asciiTheme="majorBidi" w:eastAsia="Times New Roman" w:hAnsiTheme="majorBidi" w:cstheme="majorBidi"/>
          <w:color w:val="000000"/>
          <w:lang w:val="en-GB" w:eastAsia="nl-NL"/>
        </w:rPr>
        <w:t>Monard</w:t>
      </w:r>
      <w:proofErr w:type="spellEnd"/>
      <w:r w:rsidR="00514B1F" w:rsidRPr="001839D3">
        <w:rPr>
          <w:rFonts w:asciiTheme="majorBidi" w:eastAsia="Times New Roman" w:hAnsiTheme="majorBidi" w:cstheme="majorBidi"/>
          <w:color w:val="000000"/>
          <w:lang w:val="en-GB" w:eastAsia="nl-NL"/>
        </w:rPr>
        <w:t>, 2003).</w:t>
      </w:r>
    </w:p>
    <w:p w14:paraId="6784BBCE" w14:textId="77777777" w:rsidR="00376335" w:rsidRPr="00D94FCF" w:rsidRDefault="00376335" w:rsidP="00D94FCF">
      <w:pPr>
        <w:pStyle w:val="Geenafstand"/>
      </w:pPr>
    </w:p>
    <w:p w14:paraId="381AC524" w14:textId="6ACB04FF" w:rsidR="00D94FCF" w:rsidRDefault="00D94FCF" w:rsidP="0031448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Imputation with </w:t>
      </w:r>
      <w:r w:rsidR="00314484">
        <w:rPr>
          <w:rFonts w:asciiTheme="majorBidi" w:eastAsia="Times New Roman" w:hAnsiTheme="majorBidi" w:cstheme="majorBidi"/>
          <w:i/>
          <w:iCs/>
          <w:color w:val="000000"/>
          <w:lang w:val="en-GB" w:eastAsia="nl-NL"/>
        </w:rPr>
        <w:t>k</w:t>
      </w:r>
      <w:r>
        <w:rPr>
          <w:rFonts w:asciiTheme="majorBidi" w:eastAsia="Times New Roman" w:hAnsiTheme="majorBidi" w:cstheme="majorBidi"/>
          <w:color w:val="000000"/>
          <w:lang w:val="en-GB" w:eastAsia="nl-NL"/>
        </w:rPr>
        <w:t xml:space="preserve">-nearest </w:t>
      </w:r>
      <w:proofErr w:type="spellStart"/>
      <w:r>
        <w:rPr>
          <w:rFonts w:asciiTheme="majorBidi" w:eastAsia="Times New Roman" w:hAnsiTheme="majorBidi" w:cstheme="majorBidi"/>
          <w:color w:val="000000"/>
          <w:lang w:val="en-GB" w:eastAsia="nl-NL"/>
        </w:rPr>
        <w:t>neighbor</w:t>
      </w:r>
      <w:proofErr w:type="spellEnd"/>
      <w:r>
        <w:rPr>
          <w:rFonts w:asciiTheme="majorBidi" w:eastAsia="Times New Roman" w:hAnsiTheme="majorBidi" w:cstheme="majorBidi"/>
          <w:color w:val="000000"/>
          <w:lang w:val="en-GB" w:eastAsia="nl-NL"/>
        </w:rPr>
        <w:t xml:space="preserve"> is used every time a missing value is found in a current instance</w:t>
      </w:r>
      <w:r w:rsidR="003360A7">
        <w:rPr>
          <w:rFonts w:asciiTheme="majorBidi" w:eastAsia="Times New Roman" w:hAnsiTheme="majorBidi" w:cstheme="majorBidi"/>
          <w:color w:val="000000"/>
          <w:lang w:val="en-GB" w:eastAsia="nl-NL"/>
        </w:rPr>
        <w:t xml:space="preserve">. KNN computes the </w:t>
      </w:r>
      <w:r w:rsidR="003360A7">
        <w:rPr>
          <w:rFonts w:asciiTheme="majorBidi" w:eastAsia="Times New Roman" w:hAnsiTheme="majorBidi" w:cstheme="majorBidi"/>
          <w:i/>
          <w:iCs/>
          <w:color w:val="000000"/>
          <w:lang w:val="en-GB" w:eastAsia="nl-NL"/>
        </w:rPr>
        <w:t>k</w:t>
      </w:r>
      <w:r w:rsidR="00314484">
        <w:rPr>
          <w:rFonts w:asciiTheme="majorBidi" w:eastAsia="Times New Roman" w:hAnsiTheme="majorBidi" w:cstheme="majorBidi"/>
          <w:color w:val="000000"/>
          <w:lang w:val="en-GB" w:eastAsia="nl-NL"/>
        </w:rPr>
        <w:t>-</w:t>
      </w:r>
      <w:r w:rsidR="003360A7">
        <w:rPr>
          <w:rFonts w:asciiTheme="majorBidi" w:eastAsia="Times New Roman" w:hAnsiTheme="majorBidi" w:cstheme="majorBidi"/>
          <w:color w:val="000000"/>
          <w:lang w:val="en-GB" w:eastAsia="nl-NL"/>
        </w:rPr>
        <w:t xml:space="preserve">nearest </w:t>
      </w:r>
      <w:proofErr w:type="spellStart"/>
      <w:r w:rsidR="003360A7">
        <w:rPr>
          <w:rFonts w:asciiTheme="majorBidi" w:eastAsia="Times New Roman" w:hAnsiTheme="majorBidi" w:cstheme="majorBidi"/>
          <w:color w:val="000000"/>
          <w:lang w:val="en-GB" w:eastAsia="nl-NL"/>
        </w:rPr>
        <w:t>neigbor</w:t>
      </w:r>
      <w:r w:rsidR="00536EC9">
        <w:rPr>
          <w:rFonts w:asciiTheme="majorBidi" w:eastAsia="Times New Roman" w:hAnsiTheme="majorBidi" w:cstheme="majorBidi"/>
          <w:color w:val="000000"/>
          <w:lang w:val="en-GB" w:eastAsia="nl-NL"/>
        </w:rPr>
        <w:t>s</w:t>
      </w:r>
      <w:proofErr w:type="spellEnd"/>
      <w:r w:rsidR="003360A7">
        <w:rPr>
          <w:rFonts w:asciiTheme="majorBidi" w:eastAsia="Times New Roman" w:hAnsiTheme="majorBidi" w:cstheme="majorBidi"/>
          <w:color w:val="000000"/>
          <w:lang w:val="en-GB" w:eastAsia="nl-NL"/>
        </w:rPr>
        <w:t xml:space="preserve">. </w:t>
      </w:r>
      <w:r w:rsidR="007B5774">
        <w:rPr>
          <w:rFonts w:asciiTheme="majorBidi" w:eastAsia="Times New Roman" w:hAnsiTheme="majorBidi" w:cstheme="majorBidi"/>
          <w:color w:val="000000"/>
          <w:lang w:val="en-GB" w:eastAsia="nl-NL"/>
        </w:rPr>
        <w:t xml:space="preserve">Then the </w:t>
      </w:r>
      <w:r w:rsidR="007B5774" w:rsidRPr="00314484">
        <w:rPr>
          <w:rFonts w:asciiTheme="majorBidi" w:eastAsia="Times New Roman" w:hAnsiTheme="majorBidi" w:cstheme="majorBidi"/>
          <w:i/>
          <w:iCs/>
          <w:color w:val="000000"/>
          <w:lang w:val="en-GB" w:eastAsia="nl-NL"/>
        </w:rPr>
        <w:t>k</w:t>
      </w:r>
      <w:r w:rsidR="007B5774">
        <w:rPr>
          <w:rFonts w:asciiTheme="majorBidi" w:eastAsia="Times New Roman" w:hAnsiTheme="majorBidi" w:cstheme="majorBidi"/>
          <w:color w:val="000000"/>
          <w:lang w:val="en-GB" w:eastAsia="nl-NL"/>
        </w:rPr>
        <w:t xml:space="preserve">-nearest </w:t>
      </w:r>
      <w:proofErr w:type="spellStart"/>
      <w:r w:rsidR="007B5774">
        <w:rPr>
          <w:rFonts w:asciiTheme="majorBidi" w:eastAsia="Times New Roman" w:hAnsiTheme="majorBidi" w:cstheme="majorBidi"/>
          <w:color w:val="000000"/>
          <w:lang w:val="en-GB" w:eastAsia="nl-NL"/>
        </w:rPr>
        <w:t>neigbor</w:t>
      </w:r>
      <w:proofErr w:type="spellEnd"/>
      <w:r w:rsidR="007B5774">
        <w:rPr>
          <w:rFonts w:asciiTheme="majorBidi" w:eastAsia="Times New Roman" w:hAnsiTheme="majorBidi" w:cstheme="majorBidi"/>
          <w:color w:val="000000"/>
          <w:lang w:val="en-GB" w:eastAsia="nl-NL"/>
        </w:rPr>
        <w:t xml:space="preserve"> observations</w:t>
      </w:r>
      <w:r w:rsidR="00314484">
        <w:rPr>
          <w:rFonts w:asciiTheme="majorBidi" w:eastAsia="Times New Roman" w:hAnsiTheme="majorBidi" w:cstheme="majorBidi"/>
          <w:color w:val="000000"/>
          <w:lang w:val="en-GB" w:eastAsia="nl-NL"/>
        </w:rPr>
        <w:t>,</w:t>
      </w:r>
      <w:r w:rsidR="007B5774">
        <w:rPr>
          <w:rFonts w:asciiTheme="majorBidi" w:eastAsia="Times New Roman" w:hAnsiTheme="majorBidi" w:cstheme="majorBidi"/>
          <w:color w:val="000000"/>
          <w:lang w:val="en-GB" w:eastAsia="nl-NL"/>
        </w:rPr>
        <w:t xml:space="preserve"> that have non-missing values for that particular variable</w:t>
      </w:r>
      <w:r w:rsidR="00314484">
        <w:rPr>
          <w:rFonts w:asciiTheme="majorBidi" w:eastAsia="Times New Roman" w:hAnsiTheme="majorBidi" w:cstheme="majorBidi"/>
          <w:color w:val="000000"/>
          <w:lang w:val="en-GB" w:eastAsia="nl-NL"/>
        </w:rPr>
        <w:t>,</w:t>
      </w:r>
      <w:r w:rsidR="007B5774">
        <w:rPr>
          <w:rFonts w:asciiTheme="majorBidi" w:eastAsia="Times New Roman" w:hAnsiTheme="majorBidi" w:cstheme="majorBidi"/>
          <w:color w:val="000000"/>
          <w:lang w:val="en-GB" w:eastAsia="nl-NL"/>
        </w:rPr>
        <w:t xml:space="preserve"> are used to impute a missing value through a weighted mean of the neighbouring values. </w:t>
      </w:r>
      <w:r w:rsidR="003360A7">
        <w:rPr>
          <w:rFonts w:asciiTheme="majorBidi" w:eastAsia="Times New Roman" w:hAnsiTheme="majorBidi" w:cstheme="majorBidi"/>
          <w:color w:val="000000"/>
          <w:lang w:val="en-GB" w:eastAsia="nl-NL"/>
        </w:rPr>
        <w:t xml:space="preserve">Therefore, a </w:t>
      </w:r>
      <w:r w:rsidR="0082321C">
        <w:rPr>
          <w:rFonts w:asciiTheme="majorBidi" w:eastAsia="Times New Roman" w:hAnsiTheme="majorBidi" w:cstheme="majorBidi"/>
          <w:color w:val="000000"/>
          <w:lang w:val="en-GB" w:eastAsia="nl-NL"/>
        </w:rPr>
        <w:t xml:space="preserve">distance </w:t>
      </w:r>
      <w:r w:rsidR="003360A7">
        <w:rPr>
          <w:rFonts w:asciiTheme="majorBidi" w:eastAsia="Times New Roman" w:hAnsiTheme="majorBidi" w:cstheme="majorBidi"/>
          <w:color w:val="000000"/>
          <w:lang w:val="en-GB" w:eastAsia="nl-NL"/>
        </w:rPr>
        <w:t>measure between instances is needed for i</w:t>
      </w:r>
      <w:r w:rsidR="00314484">
        <w:rPr>
          <w:rFonts w:asciiTheme="majorBidi" w:eastAsia="Times New Roman" w:hAnsiTheme="majorBidi" w:cstheme="majorBidi"/>
          <w:color w:val="000000"/>
          <w:lang w:val="en-GB" w:eastAsia="nl-NL"/>
        </w:rPr>
        <w:t>t to be defined, e.g. t</w:t>
      </w:r>
      <w:r w:rsidR="003360A7">
        <w:rPr>
          <w:rFonts w:asciiTheme="majorBidi" w:eastAsia="Times New Roman" w:hAnsiTheme="majorBidi" w:cstheme="majorBidi"/>
          <w:color w:val="000000"/>
          <w:lang w:val="en-GB" w:eastAsia="nl-NL"/>
        </w:rPr>
        <w:t xml:space="preserve">he Euclidean </w:t>
      </w:r>
      <w:r w:rsidR="003360A7">
        <w:rPr>
          <w:rFonts w:asciiTheme="majorBidi" w:eastAsia="Times New Roman" w:hAnsiTheme="majorBidi" w:cstheme="majorBidi"/>
          <w:color w:val="000000"/>
          <w:lang w:val="en-GB" w:eastAsia="nl-NL"/>
        </w:rPr>
        <w:lastRenderedPageBreak/>
        <w:t>distance</w:t>
      </w:r>
      <w:r w:rsidR="00314484">
        <w:rPr>
          <w:rFonts w:asciiTheme="majorBidi" w:eastAsia="Times New Roman" w:hAnsiTheme="majorBidi" w:cstheme="majorBidi"/>
          <w:color w:val="000000"/>
          <w:lang w:val="en-GB" w:eastAsia="nl-NL"/>
        </w:rPr>
        <w:t>.</w:t>
      </w:r>
      <w:r w:rsidR="00BE7BDC">
        <w:rPr>
          <w:rFonts w:asciiTheme="majorBidi" w:eastAsia="Times New Roman" w:hAnsiTheme="majorBidi" w:cstheme="majorBidi"/>
          <w:color w:val="000000"/>
          <w:lang w:val="en-GB" w:eastAsia="nl-NL"/>
        </w:rPr>
        <w:t xml:space="preserve"> However, for continuous and categorical variables, the Gower distance is also considered</w:t>
      </w:r>
      <w:r w:rsidR="007B5774">
        <w:rPr>
          <w:rFonts w:asciiTheme="majorBidi" w:eastAsia="Times New Roman" w:hAnsiTheme="majorBidi" w:cstheme="majorBidi"/>
          <w:color w:val="000000"/>
          <w:lang w:val="en-GB" w:eastAsia="nl-NL"/>
        </w:rPr>
        <w:t xml:space="preserve"> (</w:t>
      </w:r>
      <w:proofErr w:type="spellStart"/>
      <w:r w:rsidR="007B5774">
        <w:rPr>
          <w:rFonts w:asciiTheme="majorBidi" w:eastAsia="Times New Roman" w:hAnsiTheme="majorBidi" w:cstheme="majorBidi"/>
          <w:color w:val="000000"/>
          <w:lang w:val="en-GB" w:eastAsia="nl-NL"/>
        </w:rPr>
        <w:t>García</w:t>
      </w:r>
      <w:proofErr w:type="spellEnd"/>
      <w:r w:rsidR="007B5774">
        <w:rPr>
          <w:rFonts w:asciiTheme="majorBidi" w:eastAsia="Times New Roman" w:hAnsiTheme="majorBidi" w:cstheme="majorBidi"/>
          <w:color w:val="000000"/>
          <w:lang w:val="en-GB" w:eastAsia="nl-NL"/>
        </w:rPr>
        <w:t xml:space="preserve">, Herrera &amp; </w:t>
      </w:r>
      <w:proofErr w:type="spellStart"/>
      <w:r w:rsidR="007B5774">
        <w:rPr>
          <w:rFonts w:asciiTheme="majorBidi" w:eastAsia="Times New Roman" w:hAnsiTheme="majorBidi" w:cstheme="majorBidi"/>
          <w:color w:val="000000"/>
          <w:lang w:val="en-GB" w:eastAsia="nl-NL"/>
        </w:rPr>
        <w:t>Luengo</w:t>
      </w:r>
      <w:proofErr w:type="spellEnd"/>
      <w:r w:rsidR="007B5774">
        <w:rPr>
          <w:rFonts w:asciiTheme="majorBidi" w:eastAsia="Times New Roman" w:hAnsiTheme="majorBidi" w:cstheme="majorBidi"/>
          <w:color w:val="000000"/>
          <w:lang w:val="en-GB" w:eastAsia="nl-NL"/>
        </w:rPr>
        <w:t xml:space="preserve">, 2011; </w:t>
      </w:r>
      <w:proofErr w:type="spellStart"/>
      <w:r w:rsidR="007B5774">
        <w:rPr>
          <w:rFonts w:asciiTheme="majorBidi" w:eastAsia="Times New Roman" w:hAnsiTheme="majorBidi" w:cstheme="majorBidi"/>
          <w:color w:val="000000"/>
          <w:lang w:val="en-GB" w:eastAsia="nl-NL"/>
        </w:rPr>
        <w:t>Balis</w:t>
      </w:r>
      <w:proofErr w:type="spellEnd"/>
      <w:r w:rsidR="007B5774">
        <w:rPr>
          <w:rFonts w:asciiTheme="majorBidi" w:eastAsia="Times New Roman" w:hAnsiTheme="majorBidi" w:cstheme="majorBidi"/>
          <w:color w:val="000000"/>
          <w:lang w:val="en-GB" w:eastAsia="nl-NL"/>
        </w:rPr>
        <w:t xml:space="preserve">, Higgins, Marrero, Mukherjee, </w:t>
      </w:r>
      <w:proofErr w:type="spellStart"/>
      <w:r w:rsidR="007B5774">
        <w:rPr>
          <w:rFonts w:asciiTheme="majorBidi" w:eastAsia="Times New Roman" w:hAnsiTheme="majorBidi" w:cstheme="majorBidi"/>
          <w:color w:val="000000"/>
          <w:lang w:val="en-GB" w:eastAsia="nl-NL"/>
        </w:rPr>
        <w:t>Singal</w:t>
      </w:r>
      <w:proofErr w:type="spellEnd"/>
      <w:r w:rsidR="007B5774">
        <w:rPr>
          <w:rFonts w:asciiTheme="majorBidi" w:eastAsia="Times New Roman" w:hAnsiTheme="majorBidi" w:cstheme="majorBidi"/>
          <w:color w:val="000000"/>
          <w:lang w:val="en-GB" w:eastAsia="nl-NL"/>
        </w:rPr>
        <w:t xml:space="preserve">, </w:t>
      </w:r>
      <w:proofErr w:type="spellStart"/>
      <w:r w:rsidR="007B5774">
        <w:rPr>
          <w:rFonts w:asciiTheme="majorBidi" w:eastAsia="Times New Roman" w:hAnsiTheme="majorBidi" w:cstheme="majorBidi"/>
          <w:color w:val="000000"/>
          <w:lang w:val="en-GB" w:eastAsia="nl-NL"/>
        </w:rPr>
        <w:t>Waljee</w:t>
      </w:r>
      <w:proofErr w:type="spellEnd"/>
      <w:r w:rsidR="007B5774">
        <w:rPr>
          <w:rFonts w:asciiTheme="majorBidi" w:eastAsia="Times New Roman" w:hAnsiTheme="majorBidi" w:cstheme="majorBidi"/>
          <w:color w:val="000000"/>
          <w:lang w:val="en-GB" w:eastAsia="nl-NL"/>
        </w:rPr>
        <w:t>, Warren, Zhang &amp; Zhu, 2013)</w:t>
      </w:r>
      <w:r w:rsidR="00BE7BDC">
        <w:rPr>
          <w:rFonts w:asciiTheme="majorBidi" w:eastAsia="Times New Roman" w:hAnsiTheme="majorBidi" w:cstheme="majorBidi"/>
          <w:color w:val="000000"/>
          <w:lang w:val="en-GB" w:eastAsia="nl-NL"/>
        </w:rPr>
        <w:t xml:space="preserve">. </w:t>
      </w:r>
      <w:r w:rsidR="003360A7">
        <w:rPr>
          <w:rFonts w:asciiTheme="majorBidi" w:eastAsia="Times New Roman" w:hAnsiTheme="majorBidi" w:cstheme="majorBidi"/>
          <w:color w:val="000000"/>
          <w:lang w:val="en-GB" w:eastAsia="nl-NL"/>
        </w:rPr>
        <w:t xml:space="preserve"> </w:t>
      </w:r>
    </w:p>
    <w:p w14:paraId="682159F9" w14:textId="77777777" w:rsidR="00D94FCF" w:rsidRPr="00E44FED" w:rsidRDefault="00D94FCF" w:rsidP="00E44FED">
      <w:pPr>
        <w:pStyle w:val="Geenafstand"/>
      </w:pPr>
    </w:p>
    <w:p w14:paraId="17450EE1" w14:textId="1E04D8C0" w:rsidR="00E44FED" w:rsidRDefault="00FD1511" w:rsidP="0031448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 </w:t>
      </w:r>
      <w:r>
        <w:rPr>
          <w:rFonts w:asciiTheme="majorBidi" w:eastAsia="Times New Roman" w:hAnsiTheme="majorBidi" w:cstheme="majorBidi"/>
          <w:b/>
          <w:bCs/>
          <w:i/>
          <w:iCs/>
          <w:color w:val="000000"/>
          <w:lang w:val="en-GB" w:eastAsia="nl-NL"/>
        </w:rPr>
        <w:t xml:space="preserve">decision tree </w:t>
      </w:r>
      <w:r w:rsidR="00E44FED">
        <w:rPr>
          <w:rFonts w:asciiTheme="majorBidi" w:eastAsia="Times New Roman" w:hAnsiTheme="majorBidi" w:cstheme="majorBidi"/>
          <w:color w:val="000000"/>
          <w:lang w:val="en-GB" w:eastAsia="nl-NL"/>
        </w:rPr>
        <w:t xml:space="preserve">is </w:t>
      </w:r>
      <w:r w:rsidR="00E44FED" w:rsidRPr="00FD1511">
        <w:rPr>
          <w:rFonts w:asciiTheme="majorBidi" w:eastAsia="Times New Roman" w:hAnsiTheme="majorBidi" w:cstheme="majorBidi"/>
          <w:color w:val="000000"/>
          <w:lang w:val="en-GB" w:eastAsia="nl-NL"/>
        </w:rPr>
        <w:t xml:space="preserve">basically a classifier that shows all possible outcomes and the paths leading to those outcomes in the form of a tree structure. </w:t>
      </w:r>
      <w:r>
        <w:rPr>
          <w:rFonts w:asciiTheme="majorBidi" w:eastAsia="Times New Roman" w:hAnsiTheme="majorBidi" w:cstheme="majorBidi"/>
          <w:color w:val="000000"/>
          <w:lang w:val="en-GB" w:eastAsia="nl-NL"/>
        </w:rPr>
        <w:t xml:space="preserve">The root of the tree does not have any incoming edges. Every other node had exactly one incoming edge and zero or more outgoing edges. If a node </w:t>
      </w:r>
      <w:r>
        <w:rPr>
          <w:rFonts w:asciiTheme="majorBidi" w:eastAsia="Times New Roman" w:hAnsiTheme="majorBidi" w:cstheme="majorBidi"/>
          <w:i/>
          <w:iCs/>
          <w:color w:val="000000"/>
          <w:lang w:val="en-GB" w:eastAsia="nl-NL"/>
        </w:rPr>
        <w:t>n</w:t>
      </w:r>
      <w:r>
        <w:rPr>
          <w:rFonts w:asciiTheme="majorBidi" w:eastAsia="Times New Roman" w:hAnsiTheme="majorBidi" w:cstheme="majorBidi"/>
          <w:color w:val="000000"/>
          <w:lang w:val="en-GB" w:eastAsia="nl-NL"/>
        </w:rPr>
        <w:t xml:space="preserve"> has no outgoing edges, we call </w:t>
      </w:r>
      <w:proofErr w:type="spellStart"/>
      <w:r>
        <w:rPr>
          <w:rFonts w:asciiTheme="majorBidi" w:eastAsia="Times New Roman" w:hAnsiTheme="majorBidi" w:cstheme="majorBidi"/>
          <w:i/>
          <w:iCs/>
          <w:color w:val="000000"/>
          <w:lang w:val="en-GB" w:eastAsia="nl-NL"/>
        </w:rPr>
        <w:t>n</w:t>
      </w:r>
      <w:proofErr w:type="spellEnd"/>
      <w:r>
        <w:rPr>
          <w:rFonts w:asciiTheme="majorBidi" w:eastAsia="Times New Roman" w:hAnsiTheme="majorBidi" w:cstheme="majorBidi"/>
          <w:i/>
          <w:iCs/>
          <w:color w:val="000000"/>
          <w:lang w:val="en-GB" w:eastAsia="nl-NL"/>
        </w:rPr>
        <w:t xml:space="preserve"> </w:t>
      </w:r>
      <w:r>
        <w:rPr>
          <w:rFonts w:asciiTheme="majorBidi" w:eastAsia="Times New Roman" w:hAnsiTheme="majorBidi" w:cstheme="majorBidi"/>
          <w:color w:val="000000"/>
          <w:lang w:val="en-GB" w:eastAsia="nl-NL"/>
        </w:rPr>
        <w:t xml:space="preserve">a leaf node; otherwise, we call </w:t>
      </w:r>
      <w:proofErr w:type="spellStart"/>
      <w:r>
        <w:rPr>
          <w:rFonts w:asciiTheme="majorBidi" w:eastAsia="Times New Roman" w:hAnsiTheme="majorBidi" w:cstheme="majorBidi"/>
          <w:i/>
          <w:iCs/>
          <w:color w:val="000000"/>
          <w:lang w:val="en-GB" w:eastAsia="nl-NL"/>
        </w:rPr>
        <w:t>n</w:t>
      </w:r>
      <w:proofErr w:type="spellEnd"/>
      <w:r>
        <w:rPr>
          <w:rFonts w:asciiTheme="majorBidi" w:eastAsia="Times New Roman" w:hAnsiTheme="majorBidi" w:cstheme="majorBidi"/>
          <w:color w:val="000000"/>
          <w:lang w:val="en-GB" w:eastAsia="nl-NL"/>
        </w:rPr>
        <w:t xml:space="preserve"> an internal node. Each leaf node is labelled with one class label; each internal node is labelled with one predictor attribute called the splitting attribute. Decision trees can be used to predict the values of the target or class attribute based on the predictor attributes. The value of the target attribute shown in the leaf node is the predicted value</w:t>
      </w:r>
      <w:r w:rsidR="00314484">
        <w:rPr>
          <w:rFonts w:asciiTheme="majorBidi" w:eastAsia="Times New Roman" w:hAnsiTheme="majorBidi" w:cstheme="majorBidi"/>
          <w:color w:val="000000"/>
          <w:lang w:val="en-GB" w:eastAsia="nl-NL"/>
        </w:rPr>
        <w:t xml:space="preserve">. </w:t>
      </w:r>
      <w:r w:rsidR="005C50B9" w:rsidRPr="00FD1511">
        <w:rPr>
          <w:rFonts w:asciiTheme="majorBidi" w:eastAsia="Times New Roman" w:hAnsiTheme="majorBidi" w:cstheme="majorBidi"/>
          <w:color w:val="000000"/>
          <w:lang w:val="en-GB" w:eastAsia="nl-NL"/>
        </w:rPr>
        <w:t>Trees can partition the predictor into distinct groups, so no need to re-encode the data (</w:t>
      </w:r>
      <w:proofErr w:type="spellStart"/>
      <w:r w:rsidR="005C50B9" w:rsidRPr="00FD1511">
        <w:rPr>
          <w:rFonts w:asciiTheme="majorBidi" w:eastAsia="Times New Roman" w:hAnsiTheme="majorBidi" w:cstheme="majorBidi"/>
          <w:color w:val="000000"/>
          <w:lang w:val="en-GB" w:eastAsia="nl-NL"/>
        </w:rPr>
        <w:t>Marwala</w:t>
      </w:r>
      <w:proofErr w:type="spellEnd"/>
      <w:r w:rsidR="005C50B9" w:rsidRPr="00FD1511">
        <w:rPr>
          <w:rFonts w:asciiTheme="majorBidi" w:eastAsia="Times New Roman" w:hAnsiTheme="majorBidi" w:cstheme="majorBidi"/>
          <w:color w:val="000000"/>
          <w:lang w:val="en-GB" w:eastAsia="nl-NL"/>
        </w:rPr>
        <w:t xml:space="preserve"> &amp; </w:t>
      </w:r>
      <w:proofErr w:type="spellStart"/>
      <w:r w:rsidR="005C50B9" w:rsidRPr="00FD1511">
        <w:rPr>
          <w:rFonts w:asciiTheme="majorBidi" w:eastAsia="Times New Roman" w:hAnsiTheme="majorBidi" w:cstheme="majorBidi"/>
          <w:color w:val="000000"/>
          <w:lang w:val="en-GB" w:eastAsia="nl-NL"/>
        </w:rPr>
        <w:t>Ssali</w:t>
      </w:r>
      <w:proofErr w:type="spellEnd"/>
      <w:r w:rsidR="005C50B9" w:rsidRPr="00FD1511">
        <w:rPr>
          <w:rFonts w:asciiTheme="majorBidi" w:eastAsia="Times New Roman" w:hAnsiTheme="majorBidi" w:cstheme="majorBidi"/>
          <w:color w:val="000000"/>
          <w:lang w:val="en-GB" w:eastAsia="nl-NL"/>
        </w:rPr>
        <w:t>, 2007</w:t>
      </w:r>
      <w:r w:rsidR="005C50B9">
        <w:rPr>
          <w:rFonts w:asciiTheme="majorBidi" w:eastAsia="Times New Roman" w:hAnsiTheme="majorBidi" w:cstheme="majorBidi"/>
          <w:color w:val="000000"/>
          <w:lang w:val="en-GB" w:eastAsia="nl-NL"/>
        </w:rPr>
        <w:t xml:space="preserve">; </w:t>
      </w:r>
      <w:proofErr w:type="spellStart"/>
      <w:r w:rsidR="005C50B9">
        <w:rPr>
          <w:rFonts w:asciiTheme="majorBidi" w:eastAsia="Times New Roman" w:hAnsiTheme="majorBidi" w:cstheme="majorBidi"/>
          <w:color w:val="000000"/>
          <w:lang w:val="en-GB" w:eastAsia="nl-NL"/>
        </w:rPr>
        <w:t>Twala</w:t>
      </w:r>
      <w:proofErr w:type="spellEnd"/>
      <w:r w:rsidR="005C50B9">
        <w:rPr>
          <w:rFonts w:asciiTheme="majorBidi" w:eastAsia="Times New Roman" w:hAnsiTheme="majorBidi" w:cstheme="majorBidi"/>
          <w:color w:val="000000"/>
          <w:lang w:val="en-GB" w:eastAsia="nl-NL"/>
        </w:rPr>
        <w:t>, 2009</w:t>
      </w:r>
      <w:r w:rsidR="005C50B9" w:rsidRPr="00FD1511">
        <w:rPr>
          <w:rFonts w:asciiTheme="majorBidi" w:eastAsia="Times New Roman" w:hAnsiTheme="majorBidi" w:cstheme="majorBidi"/>
          <w:color w:val="000000"/>
          <w:lang w:val="en-GB" w:eastAsia="nl-NL"/>
        </w:rPr>
        <w:t>).</w:t>
      </w:r>
    </w:p>
    <w:p w14:paraId="15783D95" w14:textId="77777777" w:rsidR="00E44FED" w:rsidRPr="00314484" w:rsidRDefault="00E44FED" w:rsidP="00E44FED">
      <w:pPr>
        <w:pStyle w:val="Geenafstand"/>
        <w:rPr>
          <w:lang w:val="en-GB"/>
        </w:rPr>
      </w:pPr>
    </w:p>
    <w:p w14:paraId="05E8F3AF" w14:textId="44DC976A" w:rsidR="0040451F" w:rsidRDefault="00B741AA" w:rsidP="005B087B">
      <w:pPr>
        <w:spacing w:after="0" w:line="360" w:lineRule="auto"/>
        <w:jc w:val="both"/>
        <w:rPr>
          <w:rFonts w:asciiTheme="majorBidi" w:eastAsia="Times New Roman" w:hAnsiTheme="majorBidi" w:cstheme="majorBidi"/>
          <w:color w:val="000000"/>
          <w:lang w:val="en-GB" w:eastAsia="nl-NL"/>
        </w:rPr>
      </w:pPr>
      <w:r w:rsidRPr="00FD1511">
        <w:rPr>
          <w:rFonts w:asciiTheme="majorBidi" w:eastAsia="Times New Roman" w:hAnsiTheme="majorBidi" w:cstheme="majorBidi"/>
          <w:color w:val="000000"/>
          <w:lang w:val="en-GB" w:eastAsia="nl-NL"/>
        </w:rPr>
        <w:t xml:space="preserve">Various algorithms </w:t>
      </w:r>
      <w:r w:rsidR="005C50B9">
        <w:rPr>
          <w:rFonts w:asciiTheme="majorBidi" w:eastAsia="Times New Roman" w:hAnsiTheme="majorBidi" w:cstheme="majorBidi"/>
          <w:color w:val="000000"/>
          <w:lang w:val="en-GB" w:eastAsia="nl-NL"/>
        </w:rPr>
        <w:t>used in the d</w:t>
      </w:r>
      <w:r w:rsidR="005B087B">
        <w:rPr>
          <w:rFonts w:asciiTheme="majorBidi" w:eastAsia="Times New Roman" w:hAnsiTheme="majorBidi" w:cstheme="majorBidi"/>
          <w:color w:val="000000"/>
          <w:lang w:val="en-GB" w:eastAsia="nl-NL"/>
        </w:rPr>
        <w:t xml:space="preserve">ecision trees are CART, ID3, </w:t>
      </w:r>
      <w:r w:rsidR="005C50B9">
        <w:rPr>
          <w:rFonts w:asciiTheme="majorBidi" w:eastAsia="Times New Roman" w:hAnsiTheme="majorBidi" w:cstheme="majorBidi"/>
          <w:color w:val="000000"/>
          <w:lang w:val="en-GB" w:eastAsia="nl-NL"/>
        </w:rPr>
        <w:t>C4.5,</w:t>
      </w:r>
      <w:r w:rsidR="005B087B">
        <w:rPr>
          <w:rFonts w:asciiTheme="majorBidi" w:eastAsia="Times New Roman" w:hAnsiTheme="majorBidi" w:cstheme="majorBidi"/>
          <w:color w:val="000000"/>
          <w:lang w:val="en-GB" w:eastAsia="nl-NL"/>
        </w:rPr>
        <w:t xml:space="preserve"> OC1 and J48</w:t>
      </w:r>
      <w:r w:rsidR="005C50B9">
        <w:rPr>
          <w:rFonts w:asciiTheme="majorBidi" w:eastAsia="Times New Roman" w:hAnsiTheme="majorBidi" w:cstheme="majorBidi"/>
          <w:color w:val="000000"/>
          <w:lang w:val="en-GB" w:eastAsia="nl-NL"/>
        </w:rPr>
        <w:t xml:space="preserve"> with comparison of complexity or performance. The algorithms are briefly discussed below: </w:t>
      </w:r>
    </w:p>
    <w:p w14:paraId="2E072C8F" w14:textId="70EE9262" w:rsidR="005C50B9" w:rsidRDefault="005C50B9" w:rsidP="00314484">
      <w:pPr>
        <w:pStyle w:val="Lijstalinea"/>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CART</w:t>
      </w:r>
      <w:r>
        <w:rPr>
          <w:rFonts w:asciiTheme="majorBidi" w:eastAsia="Times New Roman" w:hAnsiTheme="majorBidi" w:cstheme="majorBidi"/>
          <w:color w:val="000000"/>
          <w:lang w:val="en-GB" w:eastAsia="nl-NL"/>
        </w:rPr>
        <w:t xml:space="preserve"> </w:t>
      </w:r>
      <w:r w:rsidR="007D4273">
        <w:rPr>
          <w:rFonts w:asciiTheme="majorBidi" w:eastAsia="Times New Roman" w:hAnsiTheme="majorBidi" w:cstheme="majorBidi"/>
          <w:color w:val="000000"/>
          <w:lang w:val="en-GB" w:eastAsia="nl-NL"/>
        </w:rPr>
        <w:t xml:space="preserve">is characterized by the fact that it constructs binary trees, namely each internal node has exactly two outgoing edges. </w:t>
      </w:r>
      <w:r w:rsidR="00C16ABD">
        <w:rPr>
          <w:rFonts w:asciiTheme="majorBidi" w:eastAsia="Times New Roman" w:hAnsiTheme="majorBidi" w:cstheme="majorBidi"/>
          <w:color w:val="000000"/>
          <w:lang w:val="en-GB" w:eastAsia="nl-NL"/>
        </w:rPr>
        <w:t>An important feature is its ability to generate regression trees. Their leaves predict a real number and not a class</w:t>
      </w:r>
      <w:r w:rsidR="00314484">
        <w:rPr>
          <w:rFonts w:asciiTheme="majorBidi" w:eastAsia="Times New Roman" w:hAnsiTheme="majorBidi" w:cstheme="majorBidi"/>
          <w:color w:val="000000"/>
          <w:lang w:val="en-GB" w:eastAsia="nl-NL"/>
        </w:rPr>
        <w:t>.</w:t>
      </w:r>
      <w:r w:rsidR="00C16ABD">
        <w:rPr>
          <w:rFonts w:asciiTheme="majorBidi" w:eastAsia="Times New Roman" w:hAnsiTheme="majorBidi" w:cstheme="majorBidi"/>
          <w:color w:val="000000"/>
          <w:lang w:val="en-GB" w:eastAsia="nl-NL"/>
        </w:rPr>
        <w:t xml:space="preserve"> The prediction in each leaf is based on the weighted mean for node. Furthermore, this algorithm can easily handle both numerical and categorical variables, and will itself identify the most significant variables and eliminates the rest.</w:t>
      </w:r>
      <w:r w:rsidR="00855A87">
        <w:rPr>
          <w:rFonts w:asciiTheme="majorBidi" w:eastAsia="Times New Roman" w:hAnsiTheme="majorBidi" w:cstheme="majorBidi"/>
          <w:color w:val="000000"/>
          <w:lang w:val="en-GB" w:eastAsia="nl-NL"/>
        </w:rPr>
        <w:t xml:space="preserve"> However, CART can deliver an unstable tree which can cause changes in complexity and/or location where the tree decides to split. </w:t>
      </w:r>
    </w:p>
    <w:p w14:paraId="7BE41DB2" w14:textId="2AAD2173" w:rsidR="00855A87" w:rsidRDefault="007D4273" w:rsidP="00314484">
      <w:pPr>
        <w:pStyle w:val="Lijstalinea"/>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ID3</w:t>
      </w:r>
      <w:r>
        <w:rPr>
          <w:rFonts w:asciiTheme="majorBidi" w:eastAsia="Times New Roman" w:hAnsiTheme="majorBidi" w:cstheme="majorBidi"/>
          <w:color w:val="000000"/>
          <w:lang w:val="en-GB" w:eastAsia="nl-NL"/>
        </w:rPr>
        <w:t xml:space="preserve"> is co</w:t>
      </w:r>
      <w:r w:rsidR="00314484">
        <w:rPr>
          <w:rFonts w:asciiTheme="majorBidi" w:eastAsia="Times New Roman" w:hAnsiTheme="majorBidi" w:cstheme="majorBidi"/>
          <w:color w:val="000000"/>
          <w:lang w:val="en-GB" w:eastAsia="nl-NL"/>
        </w:rPr>
        <w:t xml:space="preserve">nsidered a very simple decision tree </w:t>
      </w:r>
      <w:r>
        <w:rPr>
          <w:rFonts w:asciiTheme="majorBidi" w:eastAsia="Times New Roman" w:hAnsiTheme="majorBidi" w:cstheme="majorBidi"/>
          <w:color w:val="000000"/>
          <w:lang w:val="en-GB" w:eastAsia="nl-NL"/>
        </w:rPr>
        <w:t>algorithm. It determines the classification of object by testing the values of the properties. It builds a decision tree for the data in a top-down manner. At each node of the tree, one property is tested based on maximizing information gain and minimizing entropy, and the results are used to split the object set. This becomes a leaf node of the decision tree. ID3 is a very efficient algorithm which searches the whole dataset before it builds short, and the fastest, trees. However, it does not handle numeric attributes and missing values</w:t>
      </w:r>
      <w:r w:rsidR="00855A87">
        <w:rPr>
          <w:rFonts w:asciiTheme="majorBidi" w:eastAsia="Times New Roman" w:hAnsiTheme="majorBidi" w:cstheme="majorBidi"/>
          <w:color w:val="000000"/>
          <w:lang w:val="en-GB" w:eastAsia="nl-NL"/>
        </w:rPr>
        <w:t>.</w:t>
      </w:r>
    </w:p>
    <w:p w14:paraId="4782BABE" w14:textId="4EE8FB9D" w:rsidR="007D4273" w:rsidRDefault="00855A87" w:rsidP="00314484">
      <w:pPr>
        <w:pStyle w:val="Lijstalinea"/>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C4.5</w:t>
      </w:r>
      <w:r>
        <w:rPr>
          <w:rFonts w:asciiTheme="majorBidi" w:eastAsia="Times New Roman" w:hAnsiTheme="majorBidi" w:cstheme="majorBidi"/>
          <w:b/>
          <w:bCs/>
          <w:color w:val="000000"/>
          <w:lang w:val="en-GB" w:eastAsia="nl-NL"/>
        </w:rPr>
        <w:t xml:space="preserve"> </w:t>
      </w:r>
      <w:r>
        <w:rPr>
          <w:rFonts w:asciiTheme="majorBidi" w:eastAsia="Times New Roman" w:hAnsiTheme="majorBidi" w:cstheme="majorBidi"/>
          <w:color w:val="000000"/>
          <w:lang w:val="en-GB" w:eastAsia="nl-NL"/>
        </w:rPr>
        <w:t>is an evolution of the ID3. The decision tree grows using depth-first strategy. It considers all the possible tests that can split the data and selects a test that is given the best information gain</w:t>
      </w:r>
      <w:r w:rsidR="003C7EF6">
        <w:rPr>
          <w:rFonts w:asciiTheme="majorBidi" w:eastAsia="Times New Roman" w:hAnsiTheme="majorBidi" w:cstheme="majorBidi"/>
          <w:color w:val="000000"/>
          <w:lang w:val="en-GB" w:eastAsia="nl-NL"/>
        </w:rPr>
        <w:t>. Additionally, C4.5 can handle both continuous and discrete attributes but does construct empty branches and is susceptible to noise (</w:t>
      </w:r>
      <w:proofErr w:type="spellStart"/>
      <w:r w:rsidR="003C7EF6">
        <w:rPr>
          <w:rFonts w:asciiTheme="majorBidi" w:eastAsia="Times New Roman" w:hAnsiTheme="majorBidi" w:cstheme="majorBidi"/>
          <w:color w:val="000000"/>
          <w:lang w:val="en-GB" w:eastAsia="nl-NL"/>
        </w:rPr>
        <w:t>Giri</w:t>
      </w:r>
      <w:proofErr w:type="spellEnd"/>
      <w:r w:rsidR="003C7EF6">
        <w:rPr>
          <w:rFonts w:asciiTheme="majorBidi" w:eastAsia="Times New Roman" w:hAnsiTheme="majorBidi" w:cstheme="majorBidi"/>
          <w:color w:val="000000"/>
          <w:lang w:val="en-GB" w:eastAsia="nl-NL"/>
        </w:rPr>
        <w:t xml:space="preserve"> &amp; Singh, 2014).</w:t>
      </w:r>
    </w:p>
    <w:p w14:paraId="7C4787C7" w14:textId="0A63A785" w:rsidR="00725C40" w:rsidRDefault="003C7EF6" w:rsidP="00EF64F9">
      <w:pPr>
        <w:pStyle w:val="Lijstalinea"/>
        <w:numPr>
          <w:ilvl w:val="0"/>
          <w:numId w:val="13"/>
        </w:numPr>
        <w:spacing w:after="0" w:line="360" w:lineRule="auto"/>
        <w:jc w:val="both"/>
        <w:rPr>
          <w:rFonts w:asciiTheme="majorBidi" w:eastAsia="Times New Roman" w:hAnsiTheme="majorBidi" w:cstheme="majorBidi"/>
          <w:color w:val="000000"/>
          <w:lang w:val="en-GB" w:eastAsia="nl-NL"/>
        </w:rPr>
      </w:pPr>
      <w:r w:rsidRPr="00E84579">
        <w:rPr>
          <w:rFonts w:asciiTheme="majorBidi" w:eastAsia="Times New Roman" w:hAnsiTheme="majorBidi" w:cstheme="majorBidi"/>
          <w:b/>
          <w:bCs/>
          <w:i/>
          <w:iCs/>
          <w:color w:val="000000"/>
          <w:lang w:val="en-GB" w:eastAsia="nl-NL"/>
        </w:rPr>
        <w:t>OC1</w:t>
      </w:r>
      <w:r w:rsidRPr="00E84579">
        <w:rPr>
          <w:rFonts w:asciiTheme="majorBidi" w:eastAsia="Times New Roman" w:hAnsiTheme="majorBidi" w:cstheme="majorBidi"/>
          <w:i/>
          <w:iCs/>
          <w:color w:val="000000"/>
          <w:lang w:val="en-GB" w:eastAsia="nl-NL"/>
        </w:rPr>
        <w:t xml:space="preserve"> </w:t>
      </w:r>
      <w:r w:rsidR="002518F7" w:rsidRPr="00E84579">
        <w:rPr>
          <w:rFonts w:asciiTheme="majorBidi" w:eastAsia="Times New Roman" w:hAnsiTheme="majorBidi" w:cstheme="majorBidi"/>
          <w:color w:val="000000"/>
          <w:lang w:val="en-GB" w:eastAsia="nl-NL"/>
        </w:rPr>
        <w:t>is an algorithm for generati</w:t>
      </w:r>
      <w:r w:rsidR="00314484">
        <w:rPr>
          <w:rFonts w:asciiTheme="majorBidi" w:eastAsia="Times New Roman" w:hAnsiTheme="majorBidi" w:cstheme="majorBidi"/>
          <w:color w:val="000000"/>
          <w:lang w:val="en-GB" w:eastAsia="nl-NL"/>
        </w:rPr>
        <w:t xml:space="preserve">ng multivariate decision trees, which classifies </w:t>
      </w:r>
      <w:r w:rsidR="002518F7" w:rsidRPr="00E84579">
        <w:rPr>
          <w:rFonts w:asciiTheme="majorBidi" w:eastAsia="Times New Roman" w:hAnsiTheme="majorBidi" w:cstheme="majorBidi"/>
          <w:color w:val="000000"/>
          <w:lang w:val="en-GB" w:eastAsia="nl-NL"/>
        </w:rPr>
        <w:t>examples by testing linear combinations of the features at each non-leaf node of the tree</w:t>
      </w:r>
      <w:r w:rsidR="00EF64F9">
        <w:rPr>
          <w:rFonts w:asciiTheme="majorBidi" w:eastAsia="Times New Roman" w:hAnsiTheme="majorBidi" w:cstheme="majorBidi"/>
          <w:color w:val="000000"/>
          <w:lang w:val="en-GB" w:eastAsia="nl-NL"/>
        </w:rPr>
        <w:t>.</w:t>
      </w:r>
      <w:r w:rsidR="005B54A3">
        <w:rPr>
          <w:rFonts w:asciiTheme="majorBidi" w:eastAsia="Times New Roman" w:hAnsiTheme="majorBidi" w:cstheme="majorBidi"/>
          <w:color w:val="000000"/>
          <w:lang w:val="en-GB" w:eastAsia="nl-NL"/>
        </w:rPr>
        <w:t xml:space="preserve"> </w:t>
      </w:r>
      <w:r w:rsidR="00EF64F9">
        <w:rPr>
          <w:rFonts w:asciiTheme="majorBidi" w:eastAsia="Times New Roman" w:hAnsiTheme="majorBidi" w:cstheme="majorBidi"/>
          <w:color w:val="000000"/>
          <w:lang w:val="en-GB" w:eastAsia="nl-NL"/>
        </w:rPr>
        <w:t>T</w:t>
      </w:r>
      <w:r w:rsidR="005B54A3">
        <w:rPr>
          <w:rFonts w:asciiTheme="majorBidi" w:eastAsia="Times New Roman" w:hAnsiTheme="majorBidi" w:cstheme="majorBidi"/>
          <w:color w:val="000000"/>
          <w:lang w:val="en-GB" w:eastAsia="nl-NL"/>
        </w:rPr>
        <w:t xml:space="preserve">he trees then partition the </w:t>
      </w:r>
      <w:r w:rsidR="005B54A3">
        <w:rPr>
          <w:rFonts w:asciiTheme="majorBidi" w:eastAsia="Times New Roman" w:hAnsiTheme="majorBidi" w:cstheme="majorBidi"/>
          <w:color w:val="000000"/>
          <w:lang w:val="en-GB" w:eastAsia="nl-NL"/>
        </w:rPr>
        <w:lastRenderedPageBreak/>
        <w:t>space of examples with both multivariate and axis-parallel hyperplanes</w:t>
      </w:r>
      <w:r w:rsidR="00E84579">
        <w:rPr>
          <w:rFonts w:asciiTheme="majorBidi" w:eastAsia="Times New Roman" w:hAnsiTheme="majorBidi" w:cstheme="majorBidi"/>
          <w:color w:val="000000"/>
          <w:lang w:val="en-GB" w:eastAsia="nl-NL"/>
        </w:rPr>
        <w:t xml:space="preserve">. </w:t>
      </w:r>
      <w:r w:rsidR="00E84579" w:rsidRPr="00E84579">
        <w:rPr>
          <w:rFonts w:asciiTheme="majorBidi" w:eastAsia="Times New Roman" w:hAnsiTheme="majorBidi" w:cstheme="majorBidi"/>
          <w:color w:val="000000"/>
          <w:lang w:val="en-GB" w:eastAsia="nl-NL"/>
        </w:rPr>
        <w:t xml:space="preserve">OC1 is a decision tree type that is intended for applications where the problem has </w:t>
      </w:r>
      <w:r w:rsidR="005B54A3">
        <w:rPr>
          <w:rFonts w:asciiTheme="majorBidi" w:eastAsia="Times New Roman" w:hAnsiTheme="majorBidi" w:cstheme="majorBidi"/>
          <w:color w:val="000000"/>
          <w:lang w:val="en-GB" w:eastAsia="nl-NL"/>
        </w:rPr>
        <w:t xml:space="preserve">numeric continuous variables </w:t>
      </w:r>
      <w:r w:rsidR="00E84579" w:rsidRPr="00E84579">
        <w:rPr>
          <w:rFonts w:asciiTheme="majorBidi" w:eastAsia="Times New Roman" w:hAnsiTheme="majorBidi" w:cstheme="majorBidi"/>
          <w:color w:val="000000"/>
          <w:lang w:val="en-GB" w:eastAsia="nl-NL"/>
        </w:rPr>
        <w:t>(</w:t>
      </w:r>
      <w:proofErr w:type="spellStart"/>
      <w:r w:rsidR="00E84579" w:rsidRPr="00E84579">
        <w:rPr>
          <w:rFonts w:asciiTheme="majorBidi" w:eastAsia="Times New Roman" w:hAnsiTheme="majorBidi" w:cstheme="majorBidi"/>
          <w:color w:val="000000"/>
          <w:lang w:val="en-GB" w:eastAsia="nl-NL"/>
        </w:rPr>
        <w:t>Beigel</w:t>
      </w:r>
      <w:proofErr w:type="spellEnd"/>
      <w:r w:rsidR="00E84579" w:rsidRPr="00E84579">
        <w:rPr>
          <w:rFonts w:asciiTheme="majorBidi" w:eastAsia="Times New Roman" w:hAnsiTheme="majorBidi" w:cstheme="majorBidi"/>
          <w:color w:val="000000"/>
          <w:lang w:val="en-GB" w:eastAsia="nl-NL"/>
        </w:rPr>
        <w:t xml:space="preserve">, </w:t>
      </w:r>
      <w:proofErr w:type="spellStart"/>
      <w:r w:rsidR="00E84579" w:rsidRPr="00E84579">
        <w:rPr>
          <w:rFonts w:asciiTheme="majorBidi" w:eastAsia="Times New Roman" w:hAnsiTheme="majorBidi" w:cstheme="majorBidi"/>
          <w:color w:val="000000"/>
          <w:lang w:val="en-GB" w:eastAsia="nl-NL"/>
        </w:rPr>
        <w:t>Kasif</w:t>
      </w:r>
      <w:proofErr w:type="spellEnd"/>
      <w:r w:rsidR="00E84579" w:rsidRPr="00E84579">
        <w:rPr>
          <w:rFonts w:asciiTheme="majorBidi" w:eastAsia="Times New Roman" w:hAnsiTheme="majorBidi" w:cstheme="majorBidi"/>
          <w:color w:val="000000"/>
          <w:lang w:val="en-GB" w:eastAsia="nl-NL"/>
        </w:rPr>
        <w:t xml:space="preserve">, Murthy &amp; </w:t>
      </w:r>
      <w:proofErr w:type="spellStart"/>
      <w:r w:rsidR="00E84579" w:rsidRPr="00E84579">
        <w:rPr>
          <w:rFonts w:asciiTheme="majorBidi" w:eastAsia="Times New Roman" w:hAnsiTheme="majorBidi" w:cstheme="majorBidi"/>
          <w:color w:val="000000"/>
          <w:lang w:val="en-GB" w:eastAsia="nl-NL"/>
        </w:rPr>
        <w:t>Salzberg</w:t>
      </w:r>
      <w:proofErr w:type="spellEnd"/>
      <w:r w:rsidR="00E84579" w:rsidRPr="00E84579">
        <w:rPr>
          <w:rFonts w:asciiTheme="majorBidi" w:eastAsia="Times New Roman" w:hAnsiTheme="majorBidi" w:cstheme="majorBidi"/>
          <w:color w:val="000000"/>
          <w:lang w:val="en-GB" w:eastAsia="nl-NL"/>
        </w:rPr>
        <w:t xml:space="preserve">, </w:t>
      </w:r>
      <w:r w:rsidR="00E84579">
        <w:rPr>
          <w:rFonts w:asciiTheme="majorBidi" w:eastAsia="Times New Roman" w:hAnsiTheme="majorBidi" w:cstheme="majorBidi"/>
          <w:color w:val="000000"/>
          <w:lang w:val="en-GB" w:eastAsia="nl-NL"/>
        </w:rPr>
        <w:t>1993</w:t>
      </w:r>
      <w:r w:rsidR="00E84579" w:rsidRPr="00E84579">
        <w:rPr>
          <w:rFonts w:asciiTheme="majorBidi" w:eastAsia="Times New Roman" w:hAnsiTheme="majorBidi" w:cstheme="majorBidi"/>
          <w:color w:val="000000"/>
          <w:lang w:val="en-GB" w:eastAsia="nl-NL"/>
        </w:rPr>
        <w:t>)</w:t>
      </w:r>
      <w:r w:rsidR="002518F7" w:rsidRPr="00E84579">
        <w:rPr>
          <w:rFonts w:asciiTheme="majorBidi" w:eastAsia="Times New Roman" w:hAnsiTheme="majorBidi" w:cstheme="majorBidi"/>
          <w:color w:val="000000"/>
          <w:lang w:val="en-GB" w:eastAsia="nl-NL"/>
        </w:rPr>
        <w:t xml:space="preserve">. </w:t>
      </w:r>
    </w:p>
    <w:p w14:paraId="4A24BF51" w14:textId="04FCC7BF" w:rsidR="005E4489" w:rsidRPr="00E84579" w:rsidRDefault="005E4489" w:rsidP="00EF64F9">
      <w:pPr>
        <w:pStyle w:val="Lijstalinea"/>
        <w:numPr>
          <w:ilvl w:val="0"/>
          <w:numId w:val="13"/>
        </w:num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b/>
          <w:bCs/>
          <w:i/>
          <w:iCs/>
          <w:color w:val="000000"/>
          <w:lang w:val="en-GB" w:eastAsia="nl-NL"/>
        </w:rPr>
        <w:t>J48</w:t>
      </w:r>
      <w:r>
        <w:rPr>
          <w:rFonts w:asciiTheme="majorBidi" w:eastAsia="Times New Roman" w:hAnsiTheme="majorBidi" w:cstheme="majorBidi"/>
          <w:color w:val="000000"/>
          <w:lang w:val="en-GB" w:eastAsia="nl-NL"/>
        </w:rPr>
        <w:t xml:space="preserve"> </w:t>
      </w:r>
      <w:r w:rsidR="005B087B">
        <w:rPr>
          <w:rFonts w:asciiTheme="majorBidi" w:eastAsia="Times New Roman" w:hAnsiTheme="majorBidi" w:cstheme="majorBidi"/>
          <w:color w:val="000000"/>
          <w:lang w:val="en-GB" w:eastAsia="nl-NL"/>
        </w:rPr>
        <w:t xml:space="preserve">uses </w:t>
      </w:r>
      <w:r w:rsidR="00EF64F9">
        <w:rPr>
          <w:rFonts w:asciiTheme="majorBidi" w:eastAsia="Times New Roman" w:hAnsiTheme="majorBidi" w:cstheme="majorBidi"/>
          <w:color w:val="000000"/>
          <w:lang w:val="en-GB" w:eastAsia="nl-NL"/>
        </w:rPr>
        <w:t xml:space="preserve">a </w:t>
      </w:r>
      <w:r w:rsidR="005B087B">
        <w:rPr>
          <w:rFonts w:asciiTheme="majorBidi" w:eastAsia="Times New Roman" w:hAnsiTheme="majorBidi" w:cstheme="majorBidi"/>
          <w:color w:val="000000"/>
          <w:lang w:val="en-GB" w:eastAsia="nl-NL"/>
        </w:rPr>
        <w:t xml:space="preserve">pruning method to build a tree. </w:t>
      </w:r>
      <w:r w:rsidR="00EF64F9">
        <w:rPr>
          <w:rFonts w:asciiTheme="majorBidi" w:eastAsia="Times New Roman" w:hAnsiTheme="majorBidi" w:cstheme="majorBidi"/>
          <w:color w:val="000000"/>
          <w:lang w:val="en-GB" w:eastAsia="nl-NL"/>
        </w:rPr>
        <w:t>A</w:t>
      </w:r>
      <w:r w:rsidR="005B087B">
        <w:rPr>
          <w:rFonts w:asciiTheme="majorBidi" w:eastAsia="Times New Roman" w:hAnsiTheme="majorBidi" w:cstheme="majorBidi"/>
          <w:color w:val="000000"/>
          <w:lang w:val="en-GB" w:eastAsia="nl-NL"/>
        </w:rPr>
        <w:t xml:space="preserve"> technique that reduces size of tree by removing overfitting data, which leads to poor accuracy in predications. The J48 algorithm classif</w:t>
      </w:r>
      <w:r w:rsidR="00EF64F9">
        <w:rPr>
          <w:rFonts w:asciiTheme="majorBidi" w:eastAsia="Times New Roman" w:hAnsiTheme="majorBidi" w:cstheme="majorBidi"/>
          <w:color w:val="000000"/>
          <w:lang w:val="en-GB" w:eastAsia="nl-NL"/>
        </w:rPr>
        <w:t>ies data until it has been categ</w:t>
      </w:r>
      <w:r w:rsidR="005B087B">
        <w:rPr>
          <w:rFonts w:asciiTheme="majorBidi" w:eastAsia="Times New Roman" w:hAnsiTheme="majorBidi" w:cstheme="majorBidi"/>
          <w:color w:val="000000"/>
          <w:lang w:val="en-GB" w:eastAsia="nl-NL"/>
        </w:rPr>
        <w:t>orized as perfectly as possible. This technique gives maximum accuracy on training data. (</w:t>
      </w:r>
      <w:proofErr w:type="spellStart"/>
      <w:r w:rsidR="005B087B">
        <w:rPr>
          <w:rFonts w:asciiTheme="majorBidi" w:eastAsia="Times New Roman" w:hAnsiTheme="majorBidi" w:cstheme="majorBidi"/>
          <w:color w:val="000000"/>
          <w:lang w:val="en-GB" w:eastAsia="nl-NL"/>
        </w:rPr>
        <w:t>Apte</w:t>
      </w:r>
      <w:proofErr w:type="spellEnd"/>
      <w:r w:rsidR="005B087B">
        <w:rPr>
          <w:rFonts w:asciiTheme="majorBidi" w:eastAsia="Times New Roman" w:hAnsiTheme="majorBidi" w:cstheme="majorBidi"/>
          <w:color w:val="000000"/>
          <w:lang w:val="en-GB" w:eastAsia="nl-NL"/>
        </w:rPr>
        <w:t xml:space="preserve"> &amp; </w:t>
      </w:r>
      <w:proofErr w:type="spellStart"/>
      <w:r w:rsidR="005B087B">
        <w:rPr>
          <w:rFonts w:asciiTheme="majorBidi" w:eastAsia="Times New Roman" w:hAnsiTheme="majorBidi" w:cstheme="majorBidi"/>
          <w:color w:val="000000"/>
          <w:lang w:val="en-GB" w:eastAsia="nl-NL"/>
        </w:rPr>
        <w:t>Dangare</w:t>
      </w:r>
      <w:proofErr w:type="spellEnd"/>
      <w:r w:rsidR="005B087B">
        <w:rPr>
          <w:rFonts w:asciiTheme="majorBidi" w:eastAsia="Times New Roman" w:hAnsiTheme="majorBidi" w:cstheme="majorBidi"/>
          <w:color w:val="000000"/>
          <w:lang w:val="en-GB" w:eastAsia="nl-NL"/>
        </w:rPr>
        <w:t xml:space="preserve">, 2012). </w:t>
      </w:r>
    </w:p>
    <w:p w14:paraId="64517194" w14:textId="77777777" w:rsidR="00FD1511" w:rsidRPr="00361BC4" w:rsidRDefault="00FD1511" w:rsidP="00361BC4">
      <w:pPr>
        <w:pStyle w:val="Geenafstand"/>
      </w:pPr>
    </w:p>
    <w:p w14:paraId="12891568" w14:textId="4A0F5C2E" w:rsidR="00BA79BF" w:rsidRDefault="00FD1511" w:rsidP="00EF64F9">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Decision tree imputation is </w:t>
      </w:r>
      <w:r w:rsidR="00EF64F9">
        <w:rPr>
          <w:rFonts w:asciiTheme="majorBidi" w:eastAsia="Times New Roman" w:hAnsiTheme="majorBidi" w:cstheme="majorBidi"/>
          <w:color w:val="000000"/>
          <w:lang w:val="en-GB" w:eastAsia="nl-NL"/>
        </w:rPr>
        <w:t>a method that</w:t>
      </w:r>
      <w:r w:rsidR="00BA79BF">
        <w:rPr>
          <w:rFonts w:asciiTheme="majorBidi" w:eastAsia="Times New Roman" w:hAnsiTheme="majorBidi" w:cstheme="majorBidi"/>
          <w:color w:val="000000"/>
          <w:lang w:val="en-GB" w:eastAsia="nl-NL"/>
        </w:rPr>
        <w:t xml:space="preserve"> builds decision trees to determine the missing values of each attribute, and then fills the missing values of each attribute by using its corresponding tree. The original class is treated as another attribute, while the value of the attribute becomes the “class” to be determined. The formed trees are then used to determine the unknown values of that particular attribute. In the classification phase, where the class attribute is not present, the tree uses, instead of the class attribute, all the attributes in the test set in a</w:t>
      </w:r>
      <w:r w:rsidR="00EF64F9">
        <w:rPr>
          <w:rFonts w:asciiTheme="majorBidi" w:eastAsia="Times New Roman" w:hAnsiTheme="majorBidi" w:cstheme="majorBidi"/>
          <w:color w:val="000000"/>
          <w:lang w:val="en-GB" w:eastAsia="nl-NL"/>
        </w:rPr>
        <w:t>n a</w:t>
      </w:r>
      <w:r w:rsidR="00BA79BF">
        <w:rPr>
          <w:rFonts w:asciiTheme="majorBidi" w:eastAsia="Times New Roman" w:hAnsiTheme="majorBidi" w:cstheme="majorBidi"/>
          <w:color w:val="000000"/>
          <w:lang w:val="en-GB" w:eastAsia="nl-NL"/>
        </w:rPr>
        <w:t xml:space="preserve">lternating fashion. In other words, each of the attributes would become a “class” variable at one point in time. Lobo and </w:t>
      </w:r>
      <w:proofErr w:type="spellStart"/>
      <w:r w:rsidR="00BA79BF">
        <w:rPr>
          <w:rFonts w:asciiTheme="majorBidi" w:eastAsia="Times New Roman" w:hAnsiTheme="majorBidi" w:cstheme="majorBidi"/>
          <w:color w:val="000000"/>
          <w:lang w:val="en-GB" w:eastAsia="nl-NL"/>
        </w:rPr>
        <w:t>Numao</w:t>
      </w:r>
      <w:proofErr w:type="spellEnd"/>
      <w:r w:rsidR="00BA79BF">
        <w:rPr>
          <w:rFonts w:asciiTheme="majorBidi" w:eastAsia="Times New Roman" w:hAnsiTheme="majorBidi" w:cstheme="majorBidi"/>
          <w:color w:val="000000"/>
          <w:lang w:val="en-GB" w:eastAsia="nl-NL"/>
        </w:rPr>
        <w:t xml:space="preserve"> (1999, 2000), </w:t>
      </w:r>
      <w:r w:rsidR="00E44FED">
        <w:rPr>
          <w:rFonts w:asciiTheme="majorBidi" w:eastAsia="Times New Roman" w:hAnsiTheme="majorBidi" w:cstheme="majorBidi"/>
          <w:color w:val="000000"/>
          <w:lang w:val="en-GB" w:eastAsia="nl-NL"/>
        </w:rPr>
        <w:t xml:space="preserve">follow-up the aforementioned (unordered) approach but by first ordering the attributes using mutual information before growing the trees. </w:t>
      </w:r>
      <w:r w:rsidR="00EF64F9">
        <w:rPr>
          <w:rFonts w:asciiTheme="majorBidi" w:eastAsia="Times New Roman" w:hAnsiTheme="majorBidi" w:cstheme="majorBidi"/>
          <w:color w:val="000000"/>
          <w:lang w:val="en-GB" w:eastAsia="nl-NL"/>
        </w:rPr>
        <w:t>I</w:t>
      </w:r>
      <w:r w:rsidR="00E44FED">
        <w:rPr>
          <w:rFonts w:asciiTheme="majorBidi" w:eastAsia="Times New Roman" w:hAnsiTheme="majorBidi" w:cstheme="majorBidi"/>
          <w:color w:val="000000"/>
          <w:lang w:val="en-GB" w:eastAsia="nl-NL"/>
        </w:rPr>
        <w:t xml:space="preserve">t makes sense to use the data with filled values in order to construct a decision tree for filling the missing values of other attributes </w:t>
      </w:r>
      <w:r w:rsidR="00BA79BF">
        <w:rPr>
          <w:rFonts w:asciiTheme="majorBidi" w:eastAsia="Times New Roman" w:hAnsiTheme="majorBidi" w:cstheme="majorBidi"/>
          <w:color w:val="000000"/>
          <w:lang w:val="en-GB" w:eastAsia="nl-NL"/>
        </w:rPr>
        <w:t xml:space="preserve">(Quinlan, 1987; </w:t>
      </w:r>
      <w:proofErr w:type="spellStart"/>
      <w:r w:rsidR="00BA79BF">
        <w:rPr>
          <w:rFonts w:asciiTheme="majorBidi" w:eastAsia="Times New Roman" w:hAnsiTheme="majorBidi" w:cstheme="majorBidi"/>
          <w:color w:val="000000"/>
          <w:lang w:val="en-GB" w:eastAsia="nl-NL"/>
        </w:rPr>
        <w:t>Twala</w:t>
      </w:r>
      <w:proofErr w:type="spellEnd"/>
      <w:r w:rsidR="00BA79BF">
        <w:rPr>
          <w:rFonts w:asciiTheme="majorBidi" w:eastAsia="Times New Roman" w:hAnsiTheme="majorBidi" w:cstheme="majorBidi"/>
          <w:color w:val="000000"/>
          <w:lang w:val="en-GB" w:eastAsia="nl-NL"/>
        </w:rPr>
        <w:t>, 2009)</w:t>
      </w:r>
      <w:r w:rsidR="00E44FED">
        <w:rPr>
          <w:rFonts w:asciiTheme="majorBidi" w:eastAsia="Times New Roman" w:hAnsiTheme="majorBidi" w:cstheme="majorBidi"/>
          <w:color w:val="000000"/>
          <w:lang w:val="en-GB" w:eastAsia="nl-NL"/>
        </w:rPr>
        <w:t>.</w:t>
      </w:r>
    </w:p>
    <w:p w14:paraId="3006E1CB" w14:textId="77777777" w:rsidR="00BA79BF" w:rsidRPr="00FD1511" w:rsidRDefault="00BA79BF" w:rsidP="009725A4">
      <w:pPr>
        <w:pStyle w:val="Geenafstand"/>
        <w:rPr>
          <w:lang w:val="en-GB" w:eastAsia="nl-NL"/>
        </w:rPr>
      </w:pPr>
    </w:p>
    <w:p w14:paraId="6532EA3F" w14:textId="290BB601" w:rsidR="009725A4" w:rsidRDefault="00A74A1D" w:rsidP="00A74A1D">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 collection of the above-mentioned classifier is called the </w:t>
      </w:r>
      <w:r w:rsidR="00A448DD" w:rsidRPr="001127E1">
        <w:rPr>
          <w:rFonts w:asciiTheme="majorBidi" w:eastAsia="Times New Roman" w:hAnsiTheme="majorBidi" w:cstheme="majorBidi"/>
          <w:b/>
          <w:bCs/>
          <w:i/>
          <w:iCs/>
          <w:color w:val="000000"/>
          <w:lang w:val="en-GB" w:eastAsia="nl-NL"/>
        </w:rPr>
        <w:t>random forest</w:t>
      </w:r>
      <w:r w:rsidR="001127E1">
        <w:rPr>
          <w:rFonts w:asciiTheme="majorBidi" w:eastAsia="Times New Roman" w:hAnsiTheme="majorBidi" w:cstheme="majorBidi"/>
          <w:color w:val="000000"/>
          <w:lang w:val="en-GB" w:eastAsia="nl-NL"/>
        </w:rPr>
        <w:t xml:space="preserve"> </w:t>
      </w:r>
      <w:r>
        <w:rPr>
          <w:rFonts w:asciiTheme="majorBidi" w:eastAsia="Times New Roman" w:hAnsiTheme="majorBidi" w:cstheme="majorBidi"/>
          <w:color w:val="000000"/>
          <w:lang w:val="en-GB" w:eastAsia="nl-NL"/>
        </w:rPr>
        <w:t>c</w:t>
      </w:r>
      <w:r w:rsidR="00A448DD" w:rsidRPr="00FD1511">
        <w:rPr>
          <w:rFonts w:asciiTheme="majorBidi" w:eastAsia="Times New Roman" w:hAnsiTheme="majorBidi" w:cstheme="majorBidi"/>
          <w:color w:val="000000"/>
          <w:lang w:val="en-GB" w:eastAsia="nl-NL"/>
        </w:rPr>
        <w:t>lassifier</w:t>
      </w:r>
      <w:r>
        <w:rPr>
          <w:rFonts w:asciiTheme="majorBidi" w:eastAsia="Times New Roman" w:hAnsiTheme="majorBidi" w:cstheme="majorBidi"/>
          <w:color w:val="000000"/>
          <w:lang w:val="en-GB" w:eastAsia="nl-NL"/>
        </w:rPr>
        <w:t>, and</w:t>
      </w:r>
      <w:r w:rsidR="00A448DD" w:rsidRPr="00FD1511">
        <w:rPr>
          <w:rFonts w:asciiTheme="majorBidi" w:eastAsia="Times New Roman" w:hAnsiTheme="majorBidi" w:cstheme="majorBidi"/>
          <w:color w:val="000000"/>
          <w:lang w:val="en-GB" w:eastAsia="nl-NL"/>
        </w:rPr>
        <w:t xml:space="preserve"> are identically distributed random vectors. The randomizing variable is used to determine how the successive cuts are performed when building the tree</w:t>
      </w:r>
      <w:r w:rsidR="001127E1">
        <w:rPr>
          <w:rFonts w:asciiTheme="majorBidi" w:eastAsia="Times New Roman" w:hAnsiTheme="majorBidi" w:cstheme="majorBidi"/>
          <w:color w:val="000000"/>
          <w:lang w:val="en-GB" w:eastAsia="nl-NL"/>
        </w:rPr>
        <w:t>,</w:t>
      </w:r>
      <w:r w:rsidR="00A448DD" w:rsidRPr="00FD1511">
        <w:rPr>
          <w:rFonts w:asciiTheme="majorBidi" w:eastAsia="Times New Roman" w:hAnsiTheme="majorBidi" w:cstheme="majorBidi"/>
          <w:color w:val="000000"/>
          <w:lang w:val="en-GB" w:eastAsia="nl-NL"/>
        </w:rPr>
        <w:t xml:space="preserve"> such as selection of the node and the coordinate to split, as well as the position of the split. </w:t>
      </w:r>
      <w:r w:rsidR="001127E1">
        <w:rPr>
          <w:rFonts w:asciiTheme="majorBidi" w:eastAsia="Times New Roman" w:hAnsiTheme="majorBidi" w:cstheme="majorBidi"/>
          <w:color w:val="000000"/>
          <w:lang w:val="en-GB" w:eastAsia="nl-NL"/>
        </w:rPr>
        <w:t>Random forests grow many decision trees and output the clustering that appears most often in the individual trees. In other words, they take a majority vote amo</w:t>
      </w:r>
      <w:r>
        <w:rPr>
          <w:rFonts w:asciiTheme="majorBidi" w:eastAsia="Times New Roman" w:hAnsiTheme="majorBidi" w:cstheme="majorBidi"/>
          <w:color w:val="000000"/>
          <w:lang w:val="en-GB" w:eastAsia="nl-NL"/>
        </w:rPr>
        <w:t xml:space="preserve">ng the random tree classifiers </w:t>
      </w:r>
      <w:r w:rsidR="00A448DD" w:rsidRPr="00FD1511">
        <w:rPr>
          <w:rFonts w:asciiTheme="majorBidi" w:eastAsia="Times New Roman" w:hAnsiTheme="majorBidi" w:cstheme="majorBidi"/>
          <w:color w:val="000000"/>
          <w:lang w:val="en-GB" w:eastAsia="nl-NL"/>
        </w:rPr>
        <w:t>(</w:t>
      </w:r>
      <w:proofErr w:type="spellStart"/>
      <w:r w:rsidR="001127E1">
        <w:rPr>
          <w:rFonts w:asciiTheme="majorBidi" w:eastAsia="Times New Roman" w:hAnsiTheme="majorBidi" w:cstheme="majorBidi"/>
          <w:color w:val="000000"/>
          <w:lang w:val="en-GB" w:eastAsia="nl-NL"/>
        </w:rPr>
        <w:t>Breiman</w:t>
      </w:r>
      <w:proofErr w:type="spellEnd"/>
      <w:r w:rsidR="001127E1">
        <w:rPr>
          <w:rFonts w:asciiTheme="majorBidi" w:eastAsia="Times New Roman" w:hAnsiTheme="majorBidi" w:cstheme="majorBidi"/>
          <w:color w:val="000000"/>
          <w:lang w:val="en-GB" w:eastAsia="nl-NL"/>
        </w:rPr>
        <w:t xml:space="preserve">, 2001; </w:t>
      </w:r>
      <w:proofErr w:type="spellStart"/>
      <w:r w:rsidR="00A448DD" w:rsidRPr="00FD1511">
        <w:rPr>
          <w:rFonts w:asciiTheme="majorBidi" w:eastAsia="Times New Roman" w:hAnsiTheme="majorBidi" w:cstheme="majorBidi"/>
          <w:color w:val="000000"/>
          <w:lang w:val="en-GB" w:eastAsia="nl-NL"/>
        </w:rPr>
        <w:t>Biau</w:t>
      </w:r>
      <w:proofErr w:type="spellEnd"/>
      <w:r w:rsidR="00A448DD" w:rsidRPr="00FD1511">
        <w:rPr>
          <w:rFonts w:asciiTheme="majorBidi" w:eastAsia="Times New Roman" w:hAnsiTheme="majorBidi" w:cstheme="majorBidi"/>
          <w:color w:val="000000"/>
          <w:lang w:val="en-GB" w:eastAsia="nl-NL"/>
        </w:rPr>
        <w:t xml:space="preserve">, </w:t>
      </w:r>
      <w:proofErr w:type="spellStart"/>
      <w:r w:rsidR="00A448DD" w:rsidRPr="00FD1511">
        <w:rPr>
          <w:rFonts w:asciiTheme="majorBidi" w:eastAsia="Times New Roman" w:hAnsiTheme="majorBidi" w:cstheme="majorBidi"/>
          <w:color w:val="000000"/>
          <w:lang w:val="en-GB" w:eastAsia="nl-NL"/>
        </w:rPr>
        <w:t>Devroye</w:t>
      </w:r>
      <w:proofErr w:type="spellEnd"/>
      <w:r w:rsidR="00A448DD" w:rsidRPr="00FD1511">
        <w:rPr>
          <w:rFonts w:asciiTheme="majorBidi" w:eastAsia="Times New Roman" w:hAnsiTheme="majorBidi" w:cstheme="majorBidi"/>
          <w:color w:val="000000"/>
          <w:lang w:val="en-GB" w:eastAsia="nl-NL"/>
        </w:rPr>
        <w:t xml:space="preserve"> &amp; Lugosi, 2008). </w:t>
      </w:r>
      <w:r w:rsidR="001127E1">
        <w:rPr>
          <w:rFonts w:asciiTheme="majorBidi" w:eastAsia="Times New Roman" w:hAnsiTheme="majorBidi" w:cstheme="majorBidi"/>
          <w:color w:val="000000"/>
          <w:lang w:val="en-GB" w:eastAsia="nl-NL"/>
        </w:rPr>
        <w:t xml:space="preserve">Random forest algorithms can be a valuable alternative, as they have been shown to be highly accurate and require little computational time. Also, this algorithm </w:t>
      </w:r>
      <w:r w:rsidR="009725A4">
        <w:rPr>
          <w:rFonts w:asciiTheme="majorBidi" w:eastAsia="Times New Roman" w:hAnsiTheme="majorBidi" w:cstheme="majorBidi"/>
          <w:color w:val="000000"/>
          <w:lang w:val="en-GB" w:eastAsia="nl-NL"/>
        </w:rPr>
        <w:t>can deal w</w:t>
      </w:r>
      <w:r w:rsidR="001127E1">
        <w:rPr>
          <w:rFonts w:asciiTheme="majorBidi" w:eastAsia="Times New Roman" w:hAnsiTheme="majorBidi" w:cstheme="majorBidi"/>
          <w:color w:val="000000"/>
          <w:lang w:val="en-GB" w:eastAsia="nl-NL"/>
        </w:rPr>
        <w:t xml:space="preserve">ith highly dimensional data, does </w:t>
      </w:r>
      <w:r w:rsidR="009725A4">
        <w:rPr>
          <w:rFonts w:asciiTheme="majorBidi" w:eastAsia="Times New Roman" w:hAnsiTheme="majorBidi" w:cstheme="majorBidi"/>
          <w:color w:val="000000"/>
          <w:lang w:val="en-GB" w:eastAsia="nl-NL"/>
        </w:rPr>
        <w:t xml:space="preserve">not rely on distributional assumptions and are particularly appropriate for modelling complex </w:t>
      </w:r>
      <w:r w:rsidR="000F3227">
        <w:rPr>
          <w:rFonts w:asciiTheme="majorBidi" w:eastAsia="Times New Roman" w:hAnsiTheme="majorBidi" w:cstheme="majorBidi"/>
          <w:color w:val="000000"/>
          <w:lang w:val="en-GB" w:eastAsia="nl-NL"/>
        </w:rPr>
        <w:t>interactions</w:t>
      </w:r>
      <w:r w:rsidR="009725A4">
        <w:rPr>
          <w:rFonts w:asciiTheme="majorBidi" w:eastAsia="Times New Roman" w:hAnsiTheme="majorBidi" w:cstheme="majorBidi"/>
          <w:color w:val="000000"/>
          <w:lang w:val="en-GB" w:eastAsia="nl-NL"/>
        </w:rPr>
        <w:t xml:space="preserve"> and non-linear relationships among variables</w:t>
      </w:r>
      <w:r w:rsidR="00C8017D">
        <w:rPr>
          <w:rFonts w:asciiTheme="majorBidi" w:eastAsia="Times New Roman" w:hAnsiTheme="majorBidi" w:cstheme="majorBidi"/>
          <w:color w:val="000000"/>
          <w:lang w:val="en-GB" w:eastAsia="nl-NL"/>
        </w:rPr>
        <w:t xml:space="preserve"> </w:t>
      </w:r>
      <w:r w:rsidR="00C8017D" w:rsidRPr="001127E1">
        <w:rPr>
          <w:rFonts w:asciiTheme="majorBidi" w:eastAsia="Times New Roman" w:hAnsiTheme="majorBidi" w:cstheme="majorBidi"/>
          <w:color w:val="000000"/>
          <w:highlight w:val="yellow"/>
          <w:lang w:val="en-GB" w:eastAsia="nl-NL"/>
        </w:rPr>
        <w:t>(</w:t>
      </w:r>
      <w:r w:rsidR="001127E1" w:rsidRPr="001127E1">
        <w:rPr>
          <w:rFonts w:asciiTheme="majorBidi" w:eastAsia="Times New Roman" w:hAnsiTheme="majorBidi" w:cstheme="majorBidi"/>
          <w:color w:val="000000"/>
          <w:highlight w:val="yellow"/>
          <w:lang w:val="en-GB" w:eastAsia="nl-NL"/>
        </w:rPr>
        <w:t xml:space="preserve">Brooks, Costa, Davidson, Di Marco, Graham, </w:t>
      </w:r>
      <w:proofErr w:type="spellStart"/>
      <w:r w:rsidR="001127E1" w:rsidRPr="001127E1">
        <w:rPr>
          <w:rFonts w:asciiTheme="majorBidi" w:eastAsia="Times New Roman" w:hAnsiTheme="majorBidi" w:cstheme="majorBidi"/>
          <w:color w:val="000000"/>
          <w:highlight w:val="yellow"/>
          <w:lang w:val="en-GB" w:eastAsia="nl-NL"/>
        </w:rPr>
        <w:t>Penone</w:t>
      </w:r>
      <w:proofErr w:type="spellEnd"/>
      <w:r w:rsidR="001127E1" w:rsidRPr="001127E1">
        <w:rPr>
          <w:rFonts w:asciiTheme="majorBidi" w:eastAsia="Times New Roman" w:hAnsiTheme="majorBidi" w:cstheme="majorBidi"/>
          <w:color w:val="000000"/>
          <w:highlight w:val="yellow"/>
          <w:lang w:val="en-GB" w:eastAsia="nl-NL"/>
        </w:rPr>
        <w:t xml:space="preserve">, </w:t>
      </w:r>
      <w:proofErr w:type="spellStart"/>
      <w:r w:rsidR="001127E1" w:rsidRPr="001127E1">
        <w:rPr>
          <w:rFonts w:asciiTheme="majorBidi" w:eastAsia="Times New Roman" w:hAnsiTheme="majorBidi" w:cstheme="majorBidi"/>
          <w:color w:val="000000"/>
          <w:highlight w:val="yellow"/>
          <w:lang w:val="en-GB" w:eastAsia="nl-NL"/>
        </w:rPr>
        <w:t>Rondinini</w:t>
      </w:r>
      <w:proofErr w:type="spellEnd"/>
      <w:r w:rsidR="001127E1" w:rsidRPr="001127E1">
        <w:rPr>
          <w:rFonts w:asciiTheme="majorBidi" w:eastAsia="Times New Roman" w:hAnsiTheme="majorBidi" w:cstheme="majorBidi"/>
          <w:color w:val="000000"/>
          <w:highlight w:val="yellow"/>
          <w:lang w:val="en-GB" w:eastAsia="nl-NL"/>
        </w:rPr>
        <w:t>, Shoemaker &amp; Young, 2014).</w:t>
      </w:r>
    </w:p>
    <w:p w14:paraId="792550E4" w14:textId="77777777" w:rsidR="00BB0AC5" w:rsidRDefault="00BB0AC5" w:rsidP="00361BC4">
      <w:pPr>
        <w:pStyle w:val="Geenafstand"/>
        <w:rPr>
          <w:lang w:val="en-GB" w:eastAsia="nl-NL"/>
        </w:rPr>
      </w:pPr>
    </w:p>
    <w:p w14:paraId="2A3D73C0" w14:textId="77777777" w:rsidR="002F396F" w:rsidRDefault="00BB0AC5" w:rsidP="002F396F">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Random forest is used as </w:t>
      </w:r>
      <w:r w:rsidR="00F14B7C">
        <w:rPr>
          <w:rFonts w:asciiTheme="majorBidi" w:eastAsia="Times New Roman" w:hAnsiTheme="majorBidi" w:cstheme="majorBidi"/>
          <w:color w:val="000000"/>
          <w:lang w:val="en-GB" w:eastAsia="nl-NL"/>
        </w:rPr>
        <w:t xml:space="preserve">an imputation method because </w:t>
      </w:r>
      <w:r w:rsidR="00ED2381">
        <w:rPr>
          <w:rFonts w:asciiTheme="majorBidi" w:eastAsia="Times New Roman" w:hAnsiTheme="majorBidi" w:cstheme="majorBidi"/>
          <w:color w:val="000000"/>
          <w:lang w:val="en-GB" w:eastAsia="nl-NL"/>
        </w:rPr>
        <w:t>it works</w:t>
      </w:r>
      <w:r>
        <w:rPr>
          <w:rFonts w:asciiTheme="majorBidi" w:eastAsia="Times New Roman" w:hAnsiTheme="majorBidi" w:cstheme="majorBidi"/>
          <w:color w:val="000000"/>
          <w:lang w:val="en-GB" w:eastAsia="nl-NL"/>
        </w:rPr>
        <w:t xml:space="preserve"> as a regression method.</w:t>
      </w:r>
      <w:r w:rsidR="00ED2381">
        <w:rPr>
          <w:rFonts w:asciiTheme="majorBidi" w:eastAsia="Times New Roman" w:hAnsiTheme="majorBidi" w:cstheme="majorBidi"/>
          <w:color w:val="000000"/>
          <w:lang w:val="en-GB" w:eastAsia="nl-NL"/>
        </w:rPr>
        <w:t xml:space="preserve"> This method of imputation can handle any type of input data and makes a few as possible assumptions about structural aspects of the data (</w:t>
      </w:r>
      <w:proofErr w:type="spellStart"/>
      <w:r w:rsidR="00ED2381">
        <w:rPr>
          <w:rFonts w:asciiTheme="majorBidi" w:eastAsia="Times New Roman" w:hAnsiTheme="majorBidi" w:cstheme="majorBidi"/>
          <w:color w:val="000000"/>
          <w:lang w:val="en-GB" w:eastAsia="nl-NL"/>
        </w:rPr>
        <w:t>Bühlmann</w:t>
      </w:r>
      <w:proofErr w:type="spellEnd"/>
      <w:r w:rsidR="00ED2381">
        <w:rPr>
          <w:rFonts w:asciiTheme="majorBidi" w:eastAsia="Times New Roman" w:hAnsiTheme="majorBidi" w:cstheme="majorBidi"/>
          <w:color w:val="000000"/>
          <w:lang w:val="en-GB" w:eastAsia="nl-NL"/>
        </w:rPr>
        <w:t xml:space="preserve"> &amp; </w:t>
      </w:r>
      <w:proofErr w:type="spellStart"/>
      <w:r w:rsidR="00ED2381">
        <w:rPr>
          <w:rFonts w:asciiTheme="majorBidi" w:eastAsia="Times New Roman" w:hAnsiTheme="majorBidi" w:cstheme="majorBidi"/>
          <w:color w:val="000000"/>
          <w:lang w:val="en-GB" w:eastAsia="nl-NL"/>
        </w:rPr>
        <w:t>Stekhoven</w:t>
      </w:r>
      <w:proofErr w:type="spellEnd"/>
      <w:r w:rsidR="00ED2381">
        <w:rPr>
          <w:rFonts w:asciiTheme="majorBidi" w:eastAsia="Times New Roman" w:hAnsiTheme="majorBidi" w:cstheme="majorBidi"/>
          <w:color w:val="000000"/>
          <w:lang w:val="en-GB" w:eastAsia="nl-NL"/>
        </w:rPr>
        <w:t xml:space="preserve">, 2011). </w:t>
      </w:r>
      <w:r w:rsidR="00A86CB4">
        <w:rPr>
          <w:rFonts w:asciiTheme="majorBidi" w:eastAsia="Times New Roman" w:hAnsiTheme="majorBidi" w:cstheme="majorBidi"/>
          <w:color w:val="000000"/>
          <w:lang w:val="en-GB" w:eastAsia="nl-NL"/>
        </w:rPr>
        <w:t>Many</w:t>
      </w:r>
      <w:r>
        <w:rPr>
          <w:rFonts w:asciiTheme="majorBidi" w:eastAsia="Times New Roman" w:hAnsiTheme="majorBidi" w:cstheme="majorBidi"/>
          <w:color w:val="000000"/>
          <w:lang w:val="en-GB" w:eastAsia="nl-NL"/>
        </w:rPr>
        <w:t xml:space="preserve"> literature relating to random forest as an imputation method, </w:t>
      </w:r>
      <w:r w:rsidR="00A86CB4">
        <w:rPr>
          <w:rFonts w:asciiTheme="majorBidi" w:eastAsia="Times New Roman" w:hAnsiTheme="majorBidi" w:cstheme="majorBidi"/>
          <w:color w:val="000000"/>
          <w:lang w:val="en-GB" w:eastAsia="nl-NL"/>
        </w:rPr>
        <w:t>commonly mention the</w:t>
      </w:r>
      <w:r w:rsidR="00ED2381">
        <w:rPr>
          <w:rFonts w:asciiTheme="majorBidi" w:eastAsia="Times New Roman" w:hAnsiTheme="majorBidi" w:cstheme="majorBidi"/>
          <w:color w:val="000000"/>
          <w:lang w:val="en-GB" w:eastAsia="nl-NL"/>
        </w:rPr>
        <w:t xml:space="preserve"> use of</w:t>
      </w:r>
      <w:r>
        <w:rPr>
          <w:rFonts w:asciiTheme="majorBidi" w:eastAsia="Times New Roman" w:hAnsiTheme="majorBidi" w:cstheme="majorBidi"/>
          <w:color w:val="000000"/>
          <w:lang w:val="en-GB" w:eastAsia="nl-NL"/>
        </w:rPr>
        <w:t xml:space="preserve"> corresponding R-package ‘</w:t>
      </w:r>
      <w:proofErr w:type="spellStart"/>
      <w:r>
        <w:rPr>
          <w:rFonts w:asciiTheme="majorBidi" w:eastAsia="Times New Roman" w:hAnsiTheme="majorBidi" w:cstheme="majorBidi"/>
          <w:color w:val="000000"/>
          <w:lang w:val="en-GB" w:eastAsia="nl-NL"/>
        </w:rPr>
        <w:t>missForest</w:t>
      </w:r>
      <w:proofErr w:type="spellEnd"/>
      <w:r>
        <w:rPr>
          <w:rFonts w:asciiTheme="majorBidi" w:eastAsia="Times New Roman" w:hAnsiTheme="majorBidi" w:cstheme="majorBidi"/>
          <w:color w:val="000000"/>
          <w:lang w:val="en-GB" w:eastAsia="nl-NL"/>
        </w:rPr>
        <w:t>’ to impute missing values with</w:t>
      </w:r>
      <w:r w:rsidR="00A86CB4">
        <w:rPr>
          <w:rFonts w:asciiTheme="majorBidi" w:eastAsia="Times New Roman" w:hAnsiTheme="majorBidi" w:cstheme="majorBidi"/>
          <w:color w:val="000000"/>
          <w:lang w:val="en-GB" w:eastAsia="nl-NL"/>
        </w:rPr>
        <w:t xml:space="preserve"> (</w:t>
      </w:r>
      <w:proofErr w:type="spellStart"/>
      <w:r w:rsidR="00A86CB4">
        <w:rPr>
          <w:rFonts w:asciiTheme="majorBidi" w:eastAsia="Times New Roman" w:hAnsiTheme="majorBidi" w:cstheme="majorBidi"/>
          <w:color w:val="000000"/>
          <w:lang w:val="en-GB" w:eastAsia="nl-NL"/>
        </w:rPr>
        <w:t>Bühlmann</w:t>
      </w:r>
      <w:proofErr w:type="spellEnd"/>
      <w:r w:rsidR="00A86CB4">
        <w:rPr>
          <w:rFonts w:asciiTheme="majorBidi" w:eastAsia="Times New Roman" w:hAnsiTheme="majorBidi" w:cstheme="majorBidi"/>
          <w:color w:val="000000"/>
          <w:lang w:val="en-GB" w:eastAsia="nl-NL"/>
        </w:rPr>
        <w:t xml:space="preserve"> &amp; </w:t>
      </w:r>
      <w:proofErr w:type="spellStart"/>
      <w:r w:rsidR="00A86CB4">
        <w:rPr>
          <w:rFonts w:asciiTheme="majorBidi" w:eastAsia="Times New Roman" w:hAnsiTheme="majorBidi" w:cstheme="majorBidi"/>
          <w:color w:val="000000"/>
          <w:lang w:val="en-GB" w:eastAsia="nl-NL"/>
        </w:rPr>
        <w:t>Stekhoven</w:t>
      </w:r>
      <w:proofErr w:type="spellEnd"/>
      <w:r w:rsidR="00A86CB4">
        <w:rPr>
          <w:rFonts w:asciiTheme="majorBidi" w:eastAsia="Times New Roman" w:hAnsiTheme="majorBidi" w:cstheme="majorBidi"/>
          <w:color w:val="000000"/>
          <w:lang w:val="en-GB" w:eastAsia="nl-NL"/>
        </w:rPr>
        <w:t xml:space="preserve">, 2011; </w:t>
      </w:r>
      <w:proofErr w:type="spellStart"/>
      <w:r w:rsidR="00A86CB4">
        <w:rPr>
          <w:rFonts w:asciiTheme="majorBidi" w:eastAsia="Times New Roman" w:hAnsiTheme="majorBidi" w:cstheme="majorBidi"/>
          <w:color w:val="000000"/>
          <w:lang w:val="en-GB" w:eastAsia="nl-NL"/>
        </w:rPr>
        <w:t>Balis</w:t>
      </w:r>
      <w:proofErr w:type="spellEnd"/>
      <w:r w:rsidR="00A86CB4">
        <w:rPr>
          <w:rFonts w:asciiTheme="majorBidi" w:eastAsia="Times New Roman" w:hAnsiTheme="majorBidi" w:cstheme="majorBidi"/>
          <w:color w:val="000000"/>
          <w:lang w:val="en-GB" w:eastAsia="nl-NL"/>
        </w:rPr>
        <w:t xml:space="preserve">, Higgins, Marrero, Mukherjee, </w:t>
      </w:r>
      <w:proofErr w:type="spellStart"/>
      <w:r w:rsidR="00A86CB4">
        <w:rPr>
          <w:rFonts w:asciiTheme="majorBidi" w:eastAsia="Times New Roman" w:hAnsiTheme="majorBidi" w:cstheme="majorBidi"/>
          <w:color w:val="000000"/>
          <w:lang w:val="en-GB" w:eastAsia="nl-NL"/>
        </w:rPr>
        <w:t>Singal</w:t>
      </w:r>
      <w:proofErr w:type="spellEnd"/>
      <w:r w:rsidR="00A86CB4">
        <w:rPr>
          <w:rFonts w:asciiTheme="majorBidi" w:eastAsia="Times New Roman" w:hAnsiTheme="majorBidi" w:cstheme="majorBidi"/>
          <w:color w:val="000000"/>
          <w:lang w:val="en-GB" w:eastAsia="nl-NL"/>
        </w:rPr>
        <w:t xml:space="preserve">, </w:t>
      </w:r>
      <w:proofErr w:type="spellStart"/>
      <w:r w:rsidR="00A86CB4">
        <w:rPr>
          <w:rFonts w:asciiTheme="majorBidi" w:eastAsia="Times New Roman" w:hAnsiTheme="majorBidi" w:cstheme="majorBidi"/>
          <w:color w:val="000000"/>
          <w:lang w:val="en-GB" w:eastAsia="nl-NL"/>
        </w:rPr>
        <w:t>Waljee</w:t>
      </w:r>
      <w:proofErr w:type="spellEnd"/>
      <w:r w:rsidR="00A86CB4">
        <w:rPr>
          <w:rFonts w:asciiTheme="majorBidi" w:eastAsia="Times New Roman" w:hAnsiTheme="majorBidi" w:cstheme="majorBidi"/>
          <w:color w:val="000000"/>
          <w:lang w:val="en-GB" w:eastAsia="nl-NL"/>
        </w:rPr>
        <w:t xml:space="preserve">, Warren, </w:t>
      </w:r>
      <w:r w:rsidR="00A86CB4">
        <w:rPr>
          <w:rFonts w:asciiTheme="majorBidi" w:eastAsia="Times New Roman" w:hAnsiTheme="majorBidi" w:cstheme="majorBidi"/>
          <w:color w:val="000000"/>
          <w:lang w:val="en-GB" w:eastAsia="nl-NL"/>
        </w:rPr>
        <w:lastRenderedPageBreak/>
        <w:t xml:space="preserve">Zhang &amp; Zhu, </w:t>
      </w:r>
      <w:r w:rsidR="00A86CB4" w:rsidRPr="00A86CB4">
        <w:rPr>
          <w:rFonts w:asciiTheme="majorBidi" w:eastAsia="Times New Roman" w:hAnsiTheme="majorBidi" w:cstheme="majorBidi"/>
          <w:color w:val="000000"/>
          <w:lang w:val="en-GB" w:eastAsia="nl-NL"/>
        </w:rPr>
        <w:t xml:space="preserve">2013; Brooks, Costa, Davidson, Di Marco, Graham, </w:t>
      </w:r>
      <w:proofErr w:type="spellStart"/>
      <w:r w:rsidR="00A86CB4" w:rsidRPr="00A86CB4">
        <w:rPr>
          <w:rFonts w:asciiTheme="majorBidi" w:eastAsia="Times New Roman" w:hAnsiTheme="majorBidi" w:cstheme="majorBidi"/>
          <w:color w:val="000000"/>
          <w:lang w:val="en-GB" w:eastAsia="nl-NL"/>
        </w:rPr>
        <w:t>Penone</w:t>
      </w:r>
      <w:proofErr w:type="spellEnd"/>
      <w:r w:rsidR="00A86CB4" w:rsidRPr="00A86CB4">
        <w:rPr>
          <w:rFonts w:asciiTheme="majorBidi" w:eastAsia="Times New Roman" w:hAnsiTheme="majorBidi" w:cstheme="majorBidi"/>
          <w:color w:val="000000"/>
          <w:lang w:val="en-GB" w:eastAsia="nl-NL"/>
        </w:rPr>
        <w:t xml:space="preserve">, </w:t>
      </w:r>
      <w:proofErr w:type="spellStart"/>
      <w:r w:rsidR="00A86CB4" w:rsidRPr="00A86CB4">
        <w:rPr>
          <w:rFonts w:asciiTheme="majorBidi" w:eastAsia="Times New Roman" w:hAnsiTheme="majorBidi" w:cstheme="majorBidi"/>
          <w:color w:val="000000"/>
          <w:lang w:val="en-GB" w:eastAsia="nl-NL"/>
        </w:rPr>
        <w:t>Rondinini</w:t>
      </w:r>
      <w:proofErr w:type="spellEnd"/>
      <w:r w:rsidR="00A86CB4" w:rsidRPr="00A86CB4">
        <w:rPr>
          <w:rFonts w:asciiTheme="majorBidi" w:eastAsia="Times New Roman" w:hAnsiTheme="majorBidi" w:cstheme="majorBidi"/>
          <w:color w:val="000000"/>
          <w:lang w:val="en-GB" w:eastAsia="nl-NL"/>
        </w:rPr>
        <w:t>, Shoemaker &amp; Young, 2014</w:t>
      </w:r>
      <w:r w:rsidR="00A86CB4">
        <w:rPr>
          <w:rFonts w:asciiTheme="majorBidi" w:eastAsia="Times New Roman" w:hAnsiTheme="majorBidi" w:cstheme="majorBidi"/>
          <w:color w:val="000000"/>
          <w:lang w:val="en-GB" w:eastAsia="nl-NL"/>
        </w:rPr>
        <w:t xml:space="preserve">; Carranza &amp; </w:t>
      </w:r>
      <w:proofErr w:type="spellStart"/>
      <w:r w:rsidR="00A86CB4">
        <w:rPr>
          <w:rFonts w:asciiTheme="majorBidi" w:eastAsia="Times New Roman" w:hAnsiTheme="majorBidi" w:cstheme="majorBidi"/>
          <w:color w:val="000000"/>
          <w:lang w:val="en-GB" w:eastAsia="nl-NL"/>
        </w:rPr>
        <w:t>Laborte</w:t>
      </w:r>
      <w:proofErr w:type="spellEnd"/>
      <w:r w:rsidR="00A86CB4">
        <w:rPr>
          <w:rFonts w:asciiTheme="majorBidi" w:eastAsia="Times New Roman" w:hAnsiTheme="majorBidi" w:cstheme="majorBidi"/>
          <w:color w:val="000000"/>
          <w:lang w:val="en-GB" w:eastAsia="nl-NL"/>
        </w:rPr>
        <w:t>, 2015</w:t>
      </w:r>
      <w:r w:rsidR="00CD1145">
        <w:rPr>
          <w:rFonts w:asciiTheme="majorBidi" w:eastAsia="Times New Roman" w:hAnsiTheme="majorBidi" w:cstheme="majorBidi"/>
          <w:color w:val="000000"/>
          <w:lang w:val="en-GB" w:eastAsia="nl-NL"/>
        </w:rPr>
        <w:t xml:space="preserve">; Tang &amp; </w:t>
      </w:r>
      <w:proofErr w:type="spellStart"/>
      <w:r w:rsidR="00CD1145">
        <w:rPr>
          <w:rFonts w:asciiTheme="majorBidi" w:eastAsia="Times New Roman" w:hAnsiTheme="majorBidi" w:cstheme="majorBidi"/>
          <w:color w:val="000000"/>
          <w:lang w:val="en-GB" w:eastAsia="nl-NL"/>
        </w:rPr>
        <w:t>Ishwaran</w:t>
      </w:r>
      <w:proofErr w:type="spellEnd"/>
      <w:r w:rsidR="00CD1145">
        <w:rPr>
          <w:rFonts w:asciiTheme="majorBidi" w:eastAsia="Times New Roman" w:hAnsiTheme="majorBidi" w:cstheme="majorBidi"/>
          <w:color w:val="000000"/>
          <w:lang w:val="en-GB" w:eastAsia="nl-NL"/>
        </w:rPr>
        <w:t>, 2017</w:t>
      </w:r>
      <w:r w:rsidR="00A86CB4" w:rsidRPr="00A86CB4">
        <w:rPr>
          <w:rFonts w:asciiTheme="majorBidi" w:eastAsia="Times New Roman" w:hAnsiTheme="majorBidi" w:cstheme="majorBidi"/>
          <w:color w:val="000000"/>
          <w:lang w:val="en-GB" w:eastAsia="nl-NL"/>
        </w:rPr>
        <w:t>)</w:t>
      </w:r>
      <w:r w:rsidR="00A86CB4">
        <w:rPr>
          <w:rFonts w:asciiTheme="majorBidi" w:eastAsia="Times New Roman" w:hAnsiTheme="majorBidi" w:cstheme="majorBidi"/>
          <w:color w:val="000000"/>
          <w:lang w:val="en-GB" w:eastAsia="nl-NL"/>
        </w:rPr>
        <w:t>. This algorithm aims to predict individual missing values accurately rather than take random draws from a distribution, so the imputed values may lead to biased parameters estimates in statistical models</w:t>
      </w:r>
      <w:r w:rsidR="00F14B7C">
        <w:rPr>
          <w:rFonts w:asciiTheme="majorBidi" w:eastAsia="Times New Roman" w:hAnsiTheme="majorBidi" w:cstheme="majorBidi"/>
          <w:color w:val="000000"/>
          <w:lang w:val="en-GB" w:eastAsia="nl-NL"/>
        </w:rPr>
        <w:t xml:space="preserve"> (</w:t>
      </w:r>
      <w:proofErr w:type="spellStart"/>
      <w:r w:rsidR="00F14B7C">
        <w:rPr>
          <w:rFonts w:asciiTheme="majorBidi" w:eastAsia="Times New Roman" w:hAnsiTheme="majorBidi" w:cstheme="majorBidi"/>
          <w:color w:val="000000"/>
          <w:lang w:val="en-GB" w:eastAsia="nl-NL"/>
        </w:rPr>
        <w:t>Barlett</w:t>
      </w:r>
      <w:proofErr w:type="spellEnd"/>
      <w:r w:rsidR="00F14B7C">
        <w:rPr>
          <w:rFonts w:asciiTheme="majorBidi" w:eastAsia="Times New Roman" w:hAnsiTheme="majorBidi" w:cstheme="majorBidi"/>
          <w:color w:val="000000"/>
          <w:lang w:val="en-GB" w:eastAsia="nl-NL"/>
        </w:rPr>
        <w:t>, Carpenter, Hemingway, Nicholas &amp; Shah, 2014)</w:t>
      </w:r>
      <w:r w:rsidR="002F396F">
        <w:rPr>
          <w:rFonts w:asciiTheme="majorBidi" w:eastAsia="Times New Roman" w:hAnsiTheme="majorBidi" w:cstheme="majorBidi"/>
          <w:color w:val="000000"/>
          <w:lang w:val="en-GB" w:eastAsia="nl-NL"/>
        </w:rPr>
        <w:t xml:space="preserve">. </w:t>
      </w:r>
    </w:p>
    <w:p w14:paraId="1AE848D2" w14:textId="77777777" w:rsidR="002F396F" w:rsidRDefault="002F396F" w:rsidP="00B45BF5">
      <w:pPr>
        <w:pStyle w:val="Geenafstand"/>
      </w:pPr>
    </w:p>
    <w:p w14:paraId="6DC54984" w14:textId="098BA419" w:rsidR="00B45BF5" w:rsidRDefault="00F84FE8" w:rsidP="00F84FE8">
      <w:pPr>
        <w:spacing w:line="360" w:lineRule="auto"/>
        <w:jc w:val="both"/>
      </w:pPr>
      <w:r>
        <w:rPr>
          <w:rFonts w:asciiTheme="majorBidi" w:hAnsiTheme="majorBidi" w:cstheme="majorBidi"/>
        </w:rPr>
        <w:t xml:space="preserve">Unlike the most classifiers, the </w:t>
      </w:r>
      <w:commentRangeStart w:id="8"/>
      <w:r w:rsidR="00510EFC">
        <w:rPr>
          <w:rFonts w:asciiTheme="majorBidi" w:hAnsiTheme="majorBidi" w:cstheme="majorBidi"/>
          <w:b/>
          <w:bCs/>
          <w:i/>
          <w:iCs/>
        </w:rPr>
        <w:t>S</w:t>
      </w:r>
      <w:r w:rsidR="007208AA">
        <w:rPr>
          <w:rFonts w:asciiTheme="majorBidi" w:hAnsiTheme="majorBidi" w:cstheme="majorBidi"/>
          <w:b/>
          <w:bCs/>
          <w:i/>
          <w:iCs/>
        </w:rPr>
        <w:t xml:space="preserve">upport </w:t>
      </w:r>
      <w:r w:rsidR="00510EFC">
        <w:rPr>
          <w:rFonts w:asciiTheme="majorBidi" w:hAnsiTheme="majorBidi" w:cstheme="majorBidi"/>
          <w:b/>
          <w:bCs/>
          <w:i/>
          <w:iCs/>
        </w:rPr>
        <w:t>V</w:t>
      </w:r>
      <w:r w:rsidR="007208AA">
        <w:rPr>
          <w:rFonts w:asciiTheme="majorBidi" w:hAnsiTheme="majorBidi" w:cstheme="majorBidi"/>
          <w:b/>
          <w:bCs/>
          <w:i/>
          <w:iCs/>
        </w:rPr>
        <w:t xml:space="preserve">ector </w:t>
      </w:r>
      <w:r w:rsidR="00510EFC">
        <w:rPr>
          <w:rFonts w:asciiTheme="majorBidi" w:hAnsiTheme="majorBidi" w:cstheme="majorBidi"/>
          <w:b/>
          <w:bCs/>
          <w:i/>
          <w:iCs/>
        </w:rPr>
        <w:t>M</w:t>
      </w:r>
      <w:r w:rsidR="007208AA">
        <w:rPr>
          <w:rFonts w:asciiTheme="majorBidi" w:hAnsiTheme="majorBidi" w:cstheme="majorBidi"/>
          <w:b/>
          <w:bCs/>
          <w:i/>
          <w:iCs/>
        </w:rPr>
        <w:t>a</w:t>
      </w:r>
      <w:r>
        <w:rPr>
          <w:rFonts w:asciiTheme="majorBidi" w:hAnsiTheme="majorBidi" w:cstheme="majorBidi"/>
          <w:b/>
          <w:bCs/>
          <w:i/>
          <w:iCs/>
        </w:rPr>
        <w:t>chine (SVM</w:t>
      </w:r>
      <w:r w:rsidR="00871117">
        <w:rPr>
          <w:rFonts w:asciiTheme="majorBidi" w:hAnsiTheme="majorBidi" w:cstheme="majorBidi"/>
          <w:b/>
          <w:bCs/>
          <w:i/>
          <w:iCs/>
        </w:rPr>
        <w:t>)</w:t>
      </w:r>
      <w:commentRangeEnd w:id="8"/>
      <w:r w:rsidR="00C87563">
        <w:rPr>
          <w:rStyle w:val="Verwijzingopmerking"/>
        </w:rPr>
        <w:commentReference w:id="8"/>
      </w:r>
      <w:r>
        <w:rPr>
          <w:rFonts w:asciiTheme="majorBidi" w:hAnsiTheme="majorBidi" w:cstheme="majorBidi"/>
          <w:b/>
          <w:bCs/>
          <w:i/>
          <w:iCs/>
        </w:rPr>
        <w:t xml:space="preserve"> </w:t>
      </w:r>
      <w:r>
        <w:rPr>
          <w:rFonts w:asciiTheme="majorBidi" w:hAnsiTheme="majorBidi" w:cstheme="majorBidi"/>
        </w:rPr>
        <w:t xml:space="preserve">classifier is explicitly told to find the best separating </w:t>
      </w:r>
      <w:r w:rsidR="00536EC9">
        <w:rPr>
          <w:rFonts w:asciiTheme="majorBidi" w:hAnsiTheme="majorBidi" w:cstheme="majorBidi"/>
        </w:rPr>
        <w:t>hyperplane</w:t>
      </w:r>
      <w:r>
        <w:rPr>
          <w:rFonts w:asciiTheme="majorBidi" w:hAnsiTheme="majorBidi" w:cstheme="majorBidi"/>
        </w:rPr>
        <w:t>. It</w:t>
      </w:r>
      <w:r w:rsidR="00871117">
        <w:rPr>
          <w:rFonts w:asciiTheme="majorBidi" w:hAnsiTheme="majorBidi" w:cstheme="majorBidi"/>
        </w:rPr>
        <w:t xml:space="preserve"> </w:t>
      </w:r>
      <w:r w:rsidR="007208AA">
        <w:rPr>
          <w:rFonts w:asciiTheme="majorBidi" w:hAnsiTheme="majorBidi" w:cstheme="majorBidi"/>
        </w:rPr>
        <w:t>map</w:t>
      </w:r>
      <w:r w:rsidR="00C34657">
        <w:rPr>
          <w:rFonts w:asciiTheme="majorBidi" w:hAnsiTheme="majorBidi" w:cstheme="majorBidi"/>
        </w:rPr>
        <w:t>s</w:t>
      </w:r>
      <w:r w:rsidR="007208AA">
        <w:rPr>
          <w:rFonts w:asciiTheme="majorBidi" w:hAnsiTheme="majorBidi" w:cstheme="majorBidi"/>
        </w:rPr>
        <w:t xml:space="preserve"> the data into a higher dimensional input space</w:t>
      </w:r>
      <w:r w:rsidR="00C34657">
        <w:rPr>
          <w:rFonts w:asciiTheme="majorBidi" w:hAnsiTheme="majorBidi" w:cstheme="majorBidi"/>
        </w:rPr>
        <w:t xml:space="preserve">, in which </w:t>
      </w:r>
      <w:r>
        <w:rPr>
          <w:rFonts w:asciiTheme="majorBidi" w:hAnsiTheme="majorBidi" w:cstheme="majorBidi"/>
        </w:rPr>
        <w:t>it</w:t>
      </w:r>
      <w:r w:rsidR="007208AA">
        <w:rPr>
          <w:rFonts w:asciiTheme="majorBidi" w:hAnsiTheme="majorBidi" w:cstheme="majorBidi"/>
        </w:rPr>
        <w:t xml:space="preserve"> constructs an optimal separating </w:t>
      </w:r>
      <w:commentRangeStart w:id="9"/>
      <w:commentRangeStart w:id="10"/>
      <w:r w:rsidR="007208AA">
        <w:rPr>
          <w:rFonts w:asciiTheme="majorBidi" w:hAnsiTheme="majorBidi" w:cstheme="majorBidi"/>
        </w:rPr>
        <w:t>hyperplane</w:t>
      </w:r>
      <w:commentRangeEnd w:id="9"/>
      <w:r>
        <w:rPr>
          <w:rStyle w:val="Verwijzingopmerking"/>
        </w:rPr>
        <w:commentReference w:id="9"/>
      </w:r>
      <w:commentRangeEnd w:id="10"/>
      <w:r w:rsidR="00536EC9">
        <w:rPr>
          <w:rStyle w:val="Verwijzingopmerking"/>
        </w:rPr>
        <w:commentReference w:id="10"/>
      </w:r>
      <w:r w:rsidR="007208AA">
        <w:rPr>
          <w:rFonts w:asciiTheme="majorBidi" w:hAnsiTheme="majorBidi" w:cstheme="majorBidi"/>
        </w:rPr>
        <w:t xml:space="preserve"> (Cortes &amp; </w:t>
      </w:r>
      <w:proofErr w:type="spellStart"/>
      <w:r w:rsidR="007208AA">
        <w:rPr>
          <w:rFonts w:asciiTheme="majorBidi" w:hAnsiTheme="majorBidi" w:cstheme="majorBidi"/>
        </w:rPr>
        <w:t>Vapnik</w:t>
      </w:r>
      <w:proofErr w:type="spellEnd"/>
      <w:r w:rsidR="007208AA">
        <w:rPr>
          <w:rFonts w:asciiTheme="majorBidi" w:hAnsiTheme="majorBidi" w:cstheme="majorBidi"/>
        </w:rPr>
        <w:t xml:space="preserve">, 1995; </w:t>
      </w:r>
      <w:proofErr w:type="spellStart"/>
      <w:r w:rsidR="007208AA">
        <w:rPr>
          <w:rFonts w:asciiTheme="majorBidi" w:hAnsiTheme="majorBidi" w:cstheme="majorBidi"/>
        </w:rPr>
        <w:t>Suykens</w:t>
      </w:r>
      <w:proofErr w:type="spellEnd"/>
      <w:r w:rsidR="007208AA">
        <w:rPr>
          <w:rFonts w:asciiTheme="majorBidi" w:hAnsiTheme="majorBidi" w:cstheme="majorBidi"/>
        </w:rPr>
        <w:t xml:space="preserve"> &amp; </w:t>
      </w:r>
      <w:proofErr w:type="spellStart"/>
      <w:r w:rsidR="007208AA">
        <w:rPr>
          <w:rFonts w:asciiTheme="majorBidi" w:hAnsiTheme="majorBidi" w:cstheme="majorBidi"/>
        </w:rPr>
        <w:t>Vandewalle</w:t>
      </w:r>
      <w:proofErr w:type="spellEnd"/>
      <w:r w:rsidR="007208AA">
        <w:rPr>
          <w:rFonts w:asciiTheme="majorBidi" w:hAnsiTheme="majorBidi" w:cstheme="majorBidi"/>
        </w:rPr>
        <w:t>, 1999)</w:t>
      </w:r>
      <w:r w:rsidR="00C34657">
        <w:rPr>
          <w:rFonts w:asciiTheme="majorBidi" w:hAnsiTheme="majorBidi" w:cstheme="majorBidi"/>
        </w:rPr>
        <w:t xml:space="preserve">. </w:t>
      </w:r>
      <w:r w:rsidR="0054469E">
        <w:rPr>
          <w:rFonts w:asciiTheme="majorBidi" w:hAnsiTheme="majorBidi" w:cstheme="majorBidi"/>
        </w:rPr>
        <w:t>The algorithm seeks to find the optimal separating h</w:t>
      </w:r>
      <w:r w:rsidR="00A222C7">
        <w:rPr>
          <w:rFonts w:asciiTheme="majorBidi" w:hAnsiTheme="majorBidi" w:cstheme="majorBidi"/>
        </w:rPr>
        <w:t>y</w:t>
      </w:r>
      <w:r w:rsidR="0054469E">
        <w:rPr>
          <w:rFonts w:asciiTheme="majorBidi" w:hAnsiTheme="majorBidi" w:cstheme="majorBidi"/>
        </w:rPr>
        <w:t xml:space="preserve">perplane between classes by focusing on the training cases that are placed at the edge of the class descriptors. These training </w:t>
      </w:r>
      <w:r w:rsidR="00A222C7">
        <w:rPr>
          <w:rFonts w:asciiTheme="majorBidi" w:hAnsiTheme="majorBidi" w:cstheme="majorBidi"/>
        </w:rPr>
        <w:t>c</w:t>
      </w:r>
      <w:r w:rsidR="0054469E">
        <w:rPr>
          <w:rFonts w:asciiTheme="majorBidi" w:hAnsiTheme="majorBidi" w:cstheme="majorBidi"/>
        </w:rPr>
        <w:t xml:space="preserve">ases are called support vectors. </w:t>
      </w:r>
      <w:r w:rsidR="00A222C7">
        <w:rPr>
          <w:rFonts w:asciiTheme="majorBidi" w:hAnsiTheme="majorBidi" w:cstheme="majorBidi"/>
        </w:rPr>
        <w:t xml:space="preserve">Training cases other than support vectors are discarded. </w:t>
      </w:r>
      <w:r w:rsidR="00C34657">
        <w:rPr>
          <w:rFonts w:asciiTheme="majorBidi" w:hAnsiTheme="majorBidi" w:cstheme="majorBidi"/>
        </w:rPr>
        <w:t>In other words, it only uses ‘difficult points’ close to the decision boundary, called super vector</w:t>
      </w:r>
      <w:r w:rsidR="00536EC9">
        <w:rPr>
          <w:rFonts w:asciiTheme="majorBidi" w:hAnsiTheme="majorBidi" w:cstheme="majorBidi"/>
        </w:rPr>
        <w:t>s</w:t>
      </w:r>
      <w:r w:rsidR="00C34657">
        <w:rPr>
          <w:rFonts w:asciiTheme="majorBidi" w:hAnsiTheme="majorBidi" w:cstheme="majorBidi"/>
        </w:rPr>
        <w:t>, and maximizes the margin between super vectors.</w:t>
      </w:r>
      <w:r w:rsidR="00B45BF5">
        <w:rPr>
          <w:rFonts w:asciiTheme="majorBidi" w:hAnsiTheme="majorBidi" w:cstheme="majorBidi"/>
        </w:rPr>
        <w:t xml:space="preserve"> By maximizing the margins, it guarantees that the best hyperplane is found. </w:t>
      </w:r>
      <w:r w:rsidR="00B45BF5" w:rsidRPr="009725A4">
        <w:rPr>
          <w:rFonts w:asciiTheme="majorBidi" w:hAnsiTheme="majorBidi" w:cstheme="majorBidi"/>
        </w:rPr>
        <w:t>Geometrically, the margin corresponds to the shortest distance between the closest data points to a point on the hyperplane. Having this geometric definition allows us to explore how to maximize the margin, so that even though there are an infinite number of hyperplanes, only a few qualify as the solution</w:t>
      </w:r>
      <w:r w:rsidR="00B45BF5">
        <w:rPr>
          <w:rFonts w:asciiTheme="majorBidi" w:hAnsiTheme="majorBidi" w:cstheme="majorBidi"/>
        </w:rPr>
        <w:t xml:space="preserve">. </w:t>
      </w:r>
      <w:r>
        <w:rPr>
          <w:rFonts w:asciiTheme="majorBidi" w:hAnsiTheme="majorBidi" w:cstheme="majorBidi"/>
        </w:rPr>
        <w:t>It</w:t>
      </w:r>
      <w:r w:rsidR="00B45BF5" w:rsidRPr="009725A4">
        <w:rPr>
          <w:rFonts w:asciiTheme="majorBidi" w:hAnsiTheme="majorBidi" w:cstheme="majorBidi"/>
        </w:rPr>
        <w:t xml:space="preserve"> offers </w:t>
      </w:r>
      <w:r>
        <w:rPr>
          <w:rFonts w:asciiTheme="majorBidi" w:hAnsiTheme="majorBidi" w:cstheme="majorBidi"/>
        </w:rPr>
        <w:t>the best generalization ability, and it</w:t>
      </w:r>
      <w:r w:rsidR="00B45BF5" w:rsidRPr="009725A4">
        <w:rPr>
          <w:rFonts w:asciiTheme="majorBidi" w:hAnsiTheme="majorBidi" w:cstheme="majorBidi"/>
        </w:rPr>
        <w:t xml:space="preserve"> allows not only the best classification performance (e.g., accuracy) on the training data, but also leaves much room for the correct classification of the future data </w:t>
      </w:r>
      <w:r w:rsidR="00C34657">
        <w:rPr>
          <w:rFonts w:asciiTheme="majorBidi" w:hAnsiTheme="majorBidi" w:cstheme="majorBidi"/>
        </w:rPr>
        <w:t>(</w:t>
      </w:r>
      <w:proofErr w:type="spellStart"/>
      <w:r w:rsidR="00C34657">
        <w:rPr>
          <w:rFonts w:asciiTheme="majorBidi" w:hAnsiTheme="majorBidi" w:cstheme="majorBidi"/>
        </w:rPr>
        <w:t>Tzotsos</w:t>
      </w:r>
      <w:proofErr w:type="spellEnd"/>
      <w:r w:rsidR="00C34657">
        <w:rPr>
          <w:rFonts w:asciiTheme="majorBidi" w:hAnsiTheme="majorBidi" w:cstheme="majorBidi"/>
        </w:rPr>
        <w:t xml:space="preserve">, 2008; </w:t>
      </w:r>
      <w:r w:rsidR="00B45BF5">
        <w:rPr>
          <w:rFonts w:asciiTheme="majorBidi" w:hAnsiTheme="majorBidi" w:cstheme="majorBidi"/>
        </w:rPr>
        <w:t xml:space="preserve">Wu, Kumar, Quinlan, Ghosh, Yang, </w:t>
      </w:r>
      <w:proofErr w:type="spellStart"/>
      <w:r w:rsidR="00B45BF5">
        <w:rPr>
          <w:rFonts w:asciiTheme="majorBidi" w:hAnsiTheme="majorBidi" w:cstheme="majorBidi"/>
        </w:rPr>
        <w:t>Motoda</w:t>
      </w:r>
      <w:proofErr w:type="spellEnd"/>
      <w:r w:rsidR="00B45BF5">
        <w:rPr>
          <w:rFonts w:asciiTheme="majorBidi" w:hAnsiTheme="majorBidi" w:cstheme="majorBidi"/>
        </w:rPr>
        <w:t xml:space="preserve">, McLachlan, Ng, Liu, Yu, Zhou, Steinbach, Hand &amp; Steinberg, 2007; </w:t>
      </w:r>
      <w:r w:rsidR="00C34657">
        <w:rPr>
          <w:rFonts w:asciiTheme="majorBidi" w:hAnsiTheme="majorBidi" w:cstheme="majorBidi"/>
        </w:rPr>
        <w:t xml:space="preserve">Lu &amp; </w:t>
      </w:r>
      <w:proofErr w:type="spellStart"/>
      <w:r w:rsidR="00C34657">
        <w:rPr>
          <w:rFonts w:asciiTheme="majorBidi" w:hAnsiTheme="majorBidi" w:cstheme="majorBidi"/>
        </w:rPr>
        <w:t>Mizushima</w:t>
      </w:r>
      <w:proofErr w:type="spellEnd"/>
      <w:r w:rsidR="00C34657">
        <w:rPr>
          <w:rFonts w:asciiTheme="majorBidi" w:hAnsiTheme="majorBidi" w:cstheme="majorBidi"/>
        </w:rPr>
        <w:t xml:space="preserve">, 2013). </w:t>
      </w:r>
    </w:p>
    <w:p w14:paraId="01AED64F" w14:textId="4D23177E" w:rsidR="003360A7" w:rsidRPr="00B45BF5" w:rsidRDefault="00F84FE8" w:rsidP="00860274">
      <w:pPr>
        <w:spacing w:line="360" w:lineRule="auto"/>
        <w:jc w:val="both"/>
      </w:pPr>
      <w:r>
        <w:rPr>
          <w:rFonts w:asciiTheme="majorBidi" w:hAnsiTheme="majorBidi" w:cstheme="majorBidi"/>
        </w:rPr>
        <w:t>Imputation using the Support Vector Machine</w:t>
      </w:r>
      <w:r w:rsidR="003360A7" w:rsidRPr="009725A4">
        <w:rPr>
          <w:rFonts w:asciiTheme="majorBidi" w:hAnsiTheme="majorBidi" w:cstheme="majorBidi"/>
        </w:rPr>
        <w:t xml:space="preserve"> </w:t>
      </w:r>
      <w:r>
        <w:rPr>
          <w:rFonts w:asciiTheme="majorBidi" w:hAnsiTheme="majorBidi" w:cstheme="majorBidi"/>
        </w:rPr>
        <w:t>classifier is using</w:t>
      </w:r>
      <w:r w:rsidR="00860274">
        <w:rPr>
          <w:rFonts w:asciiTheme="majorBidi" w:hAnsiTheme="majorBidi" w:cstheme="majorBidi"/>
        </w:rPr>
        <w:t xml:space="preserve"> a</w:t>
      </w:r>
      <w:r w:rsidR="003360A7" w:rsidRPr="009725A4">
        <w:rPr>
          <w:rFonts w:asciiTheme="majorBidi" w:hAnsiTheme="majorBidi" w:cstheme="majorBidi"/>
        </w:rPr>
        <w:t xml:space="preserve"> </w:t>
      </w:r>
      <w:r>
        <w:rPr>
          <w:rFonts w:asciiTheme="majorBidi" w:hAnsiTheme="majorBidi" w:cstheme="majorBidi"/>
        </w:rPr>
        <w:t>r</w:t>
      </w:r>
      <w:r w:rsidR="003360A7" w:rsidRPr="009725A4">
        <w:rPr>
          <w:rFonts w:asciiTheme="majorBidi" w:hAnsiTheme="majorBidi" w:cstheme="majorBidi"/>
        </w:rPr>
        <w:t xml:space="preserve">egression-based algorithm to fill in missing values, such as set the </w:t>
      </w:r>
      <w:r w:rsidR="00860274">
        <w:rPr>
          <w:rFonts w:asciiTheme="majorBidi" w:hAnsiTheme="majorBidi" w:cstheme="majorBidi"/>
        </w:rPr>
        <w:t>class</w:t>
      </w:r>
      <w:r w:rsidR="003360A7" w:rsidRPr="009725A4">
        <w:rPr>
          <w:rFonts w:asciiTheme="majorBidi" w:hAnsiTheme="majorBidi" w:cstheme="majorBidi"/>
        </w:rPr>
        <w:t xml:space="preserve"> attributes as the </w:t>
      </w:r>
      <w:r w:rsidR="00860274">
        <w:rPr>
          <w:rFonts w:asciiTheme="majorBidi" w:hAnsiTheme="majorBidi" w:cstheme="majorBidi"/>
        </w:rPr>
        <w:t>input</w:t>
      </w:r>
      <w:r w:rsidR="003360A7" w:rsidRPr="009725A4">
        <w:rPr>
          <w:rFonts w:asciiTheme="majorBidi" w:hAnsiTheme="majorBidi" w:cstheme="majorBidi"/>
        </w:rPr>
        <w:t xml:space="preserve"> attributes and the </w:t>
      </w:r>
      <w:r w:rsidR="00860274">
        <w:rPr>
          <w:rFonts w:asciiTheme="majorBidi" w:hAnsiTheme="majorBidi" w:cstheme="majorBidi"/>
        </w:rPr>
        <w:t>input</w:t>
      </w:r>
      <w:r w:rsidR="003360A7" w:rsidRPr="009725A4">
        <w:rPr>
          <w:rFonts w:asciiTheme="majorBidi" w:hAnsiTheme="majorBidi" w:cstheme="majorBidi"/>
        </w:rPr>
        <w:t xml:space="preserve"> attributes as the </w:t>
      </w:r>
      <w:r w:rsidR="00860274">
        <w:rPr>
          <w:rFonts w:asciiTheme="majorBidi" w:hAnsiTheme="majorBidi" w:cstheme="majorBidi"/>
        </w:rPr>
        <w:t>class</w:t>
      </w:r>
      <w:r w:rsidR="003360A7" w:rsidRPr="009725A4">
        <w:rPr>
          <w:rFonts w:asciiTheme="majorBidi" w:hAnsiTheme="majorBidi" w:cstheme="majorBidi"/>
        </w:rPr>
        <w:t xml:space="preserve"> attributes. Thus, SVM regression can be used to predict the missing </w:t>
      </w:r>
      <w:r w:rsidR="00860274">
        <w:rPr>
          <w:rFonts w:asciiTheme="majorBidi" w:hAnsiTheme="majorBidi" w:cstheme="majorBidi"/>
        </w:rPr>
        <w:t>input</w:t>
      </w:r>
      <w:r w:rsidR="003360A7" w:rsidRPr="009725A4">
        <w:rPr>
          <w:rFonts w:asciiTheme="majorBidi" w:hAnsiTheme="majorBidi" w:cstheme="majorBidi"/>
        </w:rPr>
        <w:t xml:space="preserve"> attributes values. In order to do that</w:t>
      </w:r>
      <w:r w:rsidR="00860274">
        <w:rPr>
          <w:rFonts w:asciiTheme="majorBidi" w:hAnsiTheme="majorBidi" w:cstheme="majorBidi"/>
        </w:rPr>
        <w:t>, first it</w:t>
      </w:r>
      <w:r w:rsidR="003360A7" w:rsidRPr="009725A4">
        <w:rPr>
          <w:rFonts w:asciiTheme="majorBidi" w:hAnsiTheme="majorBidi" w:cstheme="majorBidi"/>
        </w:rPr>
        <w:t xml:space="preserve"> selects the examples in which there are no missing attribute values. In the next step, the method sets </w:t>
      </w:r>
      <w:commentRangeStart w:id="11"/>
      <w:r w:rsidR="003360A7" w:rsidRPr="00536EC9">
        <w:rPr>
          <w:rFonts w:asciiTheme="majorBidi" w:hAnsiTheme="majorBidi" w:cstheme="majorBidi"/>
          <w:highlight w:val="yellow"/>
          <w:rPrChange w:id="12" w:author="A.G. de Waal" w:date="2017-08-07T09:54:00Z">
            <w:rPr>
              <w:rFonts w:asciiTheme="majorBidi" w:hAnsiTheme="majorBidi" w:cstheme="majorBidi"/>
            </w:rPr>
          </w:rPrChange>
        </w:rPr>
        <w:t>one</w:t>
      </w:r>
      <w:r w:rsidR="003360A7" w:rsidRPr="009725A4">
        <w:rPr>
          <w:rFonts w:asciiTheme="majorBidi" w:hAnsiTheme="majorBidi" w:cstheme="majorBidi"/>
        </w:rPr>
        <w:t xml:space="preserve"> of the </w:t>
      </w:r>
      <w:r w:rsidR="00860274">
        <w:rPr>
          <w:rFonts w:asciiTheme="majorBidi" w:hAnsiTheme="majorBidi" w:cstheme="majorBidi"/>
        </w:rPr>
        <w:t>input</w:t>
      </w:r>
      <w:r w:rsidR="003360A7" w:rsidRPr="009725A4">
        <w:rPr>
          <w:rFonts w:asciiTheme="majorBidi" w:hAnsiTheme="majorBidi" w:cstheme="majorBidi"/>
        </w:rPr>
        <w:t xml:space="preserve"> attributes, </w:t>
      </w:r>
      <w:r w:rsidR="003360A7" w:rsidRPr="00536EC9">
        <w:rPr>
          <w:rFonts w:asciiTheme="majorBidi" w:hAnsiTheme="majorBidi" w:cstheme="majorBidi"/>
          <w:highlight w:val="yellow"/>
          <w:rPrChange w:id="13" w:author="A.G. de Waal" w:date="2017-08-07T09:54:00Z">
            <w:rPr>
              <w:rFonts w:asciiTheme="majorBidi" w:hAnsiTheme="majorBidi" w:cstheme="majorBidi"/>
            </w:rPr>
          </w:rPrChange>
        </w:rPr>
        <w:t>some of those values</w:t>
      </w:r>
      <w:r w:rsidR="003360A7" w:rsidRPr="009725A4">
        <w:rPr>
          <w:rFonts w:asciiTheme="majorBidi" w:hAnsiTheme="majorBidi" w:cstheme="majorBidi"/>
        </w:rPr>
        <w:t xml:space="preserve"> that are missing</w:t>
      </w:r>
      <w:commentRangeEnd w:id="11"/>
      <w:r w:rsidR="00536EC9">
        <w:rPr>
          <w:rStyle w:val="Verwijzingopmerking"/>
        </w:rPr>
        <w:commentReference w:id="11"/>
      </w:r>
      <w:r w:rsidR="003360A7" w:rsidRPr="009725A4">
        <w:rPr>
          <w:rFonts w:asciiTheme="majorBidi" w:hAnsiTheme="majorBidi" w:cstheme="majorBidi"/>
        </w:rPr>
        <w:t xml:space="preserve">, as the </w:t>
      </w:r>
      <w:r w:rsidR="00860274">
        <w:rPr>
          <w:rFonts w:asciiTheme="majorBidi" w:hAnsiTheme="majorBidi" w:cstheme="majorBidi"/>
        </w:rPr>
        <w:t>class attribute</w:t>
      </w:r>
      <w:r w:rsidR="003360A7" w:rsidRPr="009725A4">
        <w:rPr>
          <w:rFonts w:asciiTheme="majorBidi" w:hAnsiTheme="majorBidi" w:cstheme="majorBidi"/>
        </w:rPr>
        <w:t xml:space="preserve">, and the </w:t>
      </w:r>
      <w:r w:rsidR="00860274">
        <w:rPr>
          <w:rFonts w:asciiTheme="majorBidi" w:hAnsiTheme="majorBidi" w:cstheme="majorBidi"/>
        </w:rPr>
        <w:t>class</w:t>
      </w:r>
      <w:r w:rsidR="003360A7" w:rsidRPr="009725A4">
        <w:rPr>
          <w:rFonts w:asciiTheme="majorBidi" w:hAnsiTheme="majorBidi" w:cstheme="majorBidi"/>
        </w:rPr>
        <w:t xml:space="preserve"> attribute as the </w:t>
      </w:r>
      <w:r w:rsidR="00860274">
        <w:rPr>
          <w:rFonts w:asciiTheme="majorBidi" w:hAnsiTheme="majorBidi" w:cstheme="majorBidi"/>
        </w:rPr>
        <w:t>input</w:t>
      </w:r>
      <w:r w:rsidR="003360A7" w:rsidRPr="009725A4">
        <w:rPr>
          <w:rFonts w:asciiTheme="majorBidi" w:hAnsiTheme="majorBidi" w:cstheme="majorBidi"/>
        </w:rPr>
        <w:t xml:space="preserve"> attributes by contraries. Finally, a SVM regression is used to predict the decision attribute values </w:t>
      </w:r>
      <w:r w:rsidR="003360A7" w:rsidRPr="009725A4">
        <w:rPr>
          <w:rFonts w:asciiTheme="majorBidi" w:eastAsia="Times New Roman" w:hAnsiTheme="majorBidi" w:cstheme="majorBidi"/>
          <w:color w:val="000000"/>
          <w:lang w:val="en-GB" w:eastAsia="nl-NL"/>
        </w:rPr>
        <w:t>(</w:t>
      </w:r>
      <w:proofErr w:type="spellStart"/>
      <w:r w:rsidR="003360A7" w:rsidRPr="009725A4">
        <w:rPr>
          <w:rFonts w:asciiTheme="majorBidi" w:eastAsia="Times New Roman" w:hAnsiTheme="majorBidi" w:cstheme="majorBidi"/>
          <w:color w:val="000000"/>
          <w:lang w:val="en-GB" w:eastAsia="nl-NL"/>
        </w:rPr>
        <w:t>García</w:t>
      </w:r>
      <w:proofErr w:type="spellEnd"/>
      <w:r w:rsidR="00BD098A">
        <w:rPr>
          <w:rFonts w:asciiTheme="majorBidi" w:eastAsia="Times New Roman" w:hAnsiTheme="majorBidi" w:cstheme="majorBidi"/>
          <w:color w:val="000000"/>
          <w:lang w:val="en-GB" w:eastAsia="nl-NL"/>
        </w:rPr>
        <w:t>,</w:t>
      </w:r>
      <w:r w:rsidR="003360A7" w:rsidRPr="009725A4">
        <w:rPr>
          <w:rFonts w:asciiTheme="majorBidi" w:eastAsia="Times New Roman" w:hAnsiTheme="majorBidi" w:cstheme="majorBidi"/>
          <w:color w:val="000000"/>
          <w:lang w:val="en-GB" w:eastAsia="nl-NL"/>
        </w:rPr>
        <w:t xml:space="preserve"> Herrera</w:t>
      </w:r>
      <w:r w:rsidR="00BD098A">
        <w:rPr>
          <w:rFonts w:asciiTheme="majorBidi" w:eastAsia="Times New Roman" w:hAnsiTheme="majorBidi" w:cstheme="majorBidi"/>
          <w:color w:val="000000"/>
          <w:lang w:val="en-GB" w:eastAsia="nl-NL"/>
        </w:rPr>
        <w:t xml:space="preserve"> &amp; </w:t>
      </w:r>
      <w:proofErr w:type="spellStart"/>
      <w:r w:rsidR="00BD098A">
        <w:rPr>
          <w:rFonts w:asciiTheme="majorBidi" w:eastAsia="Times New Roman" w:hAnsiTheme="majorBidi" w:cstheme="majorBidi"/>
          <w:color w:val="000000"/>
          <w:lang w:val="en-GB" w:eastAsia="nl-NL"/>
        </w:rPr>
        <w:t>Luengo</w:t>
      </w:r>
      <w:proofErr w:type="spellEnd"/>
      <w:r w:rsidR="003360A7" w:rsidRPr="009725A4">
        <w:rPr>
          <w:rFonts w:asciiTheme="majorBidi" w:eastAsia="Times New Roman" w:hAnsiTheme="majorBidi" w:cstheme="majorBidi"/>
          <w:color w:val="000000"/>
          <w:lang w:val="en-GB" w:eastAsia="nl-NL"/>
        </w:rPr>
        <w:t xml:space="preserve">, 2011).  </w:t>
      </w:r>
      <w:r w:rsidR="003360A7" w:rsidRPr="009725A4">
        <w:rPr>
          <w:rFonts w:asciiTheme="majorBidi" w:hAnsiTheme="majorBidi" w:cstheme="majorBidi"/>
        </w:rPr>
        <w:t xml:space="preserve"> </w:t>
      </w:r>
    </w:p>
    <w:p w14:paraId="0165441F" w14:textId="1741A502" w:rsidR="00361BC4" w:rsidRDefault="00B85FBF" w:rsidP="00B85FBF">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At last, probably the most commonly used generative classifier: </w:t>
      </w:r>
      <w:r w:rsidRPr="00B85FBF">
        <w:rPr>
          <w:rFonts w:asciiTheme="majorBidi" w:eastAsia="Times New Roman" w:hAnsiTheme="majorBidi" w:cstheme="majorBidi"/>
          <w:b/>
          <w:bCs/>
          <w:i/>
          <w:iCs/>
          <w:color w:val="000000"/>
          <w:lang w:val="en-GB" w:eastAsia="nl-NL"/>
        </w:rPr>
        <w:t>naïve Bayes</w:t>
      </w:r>
      <w:r>
        <w:rPr>
          <w:rFonts w:asciiTheme="majorBidi" w:eastAsia="Times New Roman" w:hAnsiTheme="majorBidi" w:cstheme="majorBidi"/>
          <w:color w:val="000000"/>
          <w:lang w:val="en-GB" w:eastAsia="nl-NL"/>
        </w:rPr>
        <w:t xml:space="preserve">. </w:t>
      </w:r>
      <w:r w:rsidR="00361BC4">
        <w:rPr>
          <w:rFonts w:asciiTheme="majorBidi" w:eastAsia="Times New Roman" w:hAnsiTheme="majorBidi" w:cstheme="majorBidi"/>
          <w:color w:val="000000"/>
          <w:lang w:val="en-GB" w:eastAsia="nl-NL"/>
        </w:rPr>
        <w:t xml:space="preserve">In simple terms, a naïve Bayes classifier assumes that the presence (or absence) of a particular feature of a class is unrelated to the presence (or absence) of any other feature. </w:t>
      </w:r>
      <w:r>
        <w:rPr>
          <w:rFonts w:asciiTheme="majorBidi" w:eastAsia="Times New Roman" w:hAnsiTheme="majorBidi" w:cstheme="majorBidi"/>
          <w:color w:val="000000"/>
          <w:lang w:val="en-GB" w:eastAsia="nl-NL"/>
        </w:rPr>
        <w:t>Thus</w:t>
      </w:r>
      <w:r w:rsidR="00361BC4">
        <w:rPr>
          <w:rFonts w:asciiTheme="majorBidi" w:eastAsia="Times New Roman" w:hAnsiTheme="majorBidi" w:cstheme="majorBidi"/>
          <w:color w:val="000000"/>
          <w:lang w:val="en-GB" w:eastAsia="nl-NL"/>
        </w:rPr>
        <w:t xml:space="preserve">, it assumes that the classes are independent from each other. An advantage of the naïve Bayes classifier is that it requires a small amount of training data to estimate the parameters (means of variances of the variables) necessary for classification. Because independent variables </w:t>
      </w:r>
      <w:r w:rsidR="00361BC4">
        <w:rPr>
          <w:rFonts w:asciiTheme="majorBidi" w:eastAsia="Times New Roman" w:hAnsiTheme="majorBidi" w:cstheme="majorBidi"/>
          <w:color w:val="000000"/>
          <w:lang w:val="en-GB" w:eastAsia="nl-NL"/>
        </w:rPr>
        <w:lastRenderedPageBreak/>
        <w:t>are assumed, only the variances of the variables for each class need to be determined and not the entire covariance matrix (</w:t>
      </w:r>
      <w:proofErr w:type="spellStart"/>
      <w:r w:rsidR="00361BC4">
        <w:rPr>
          <w:rFonts w:asciiTheme="majorBidi" w:eastAsia="Times New Roman" w:hAnsiTheme="majorBidi" w:cstheme="majorBidi"/>
          <w:color w:val="000000"/>
          <w:lang w:val="en-GB" w:eastAsia="nl-NL"/>
        </w:rPr>
        <w:t>Parveen</w:t>
      </w:r>
      <w:proofErr w:type="spellEnd"/>
      <w:r w:rsidR="00361BC4">
        <w:rPr>
          <w:rFonts w:asciiTheme="majorBidi" w:eastAsia="Times New Roman" w:hAnsiTheme="majorBidi" w:cstheme="majorBidi"/>
          <w:color w:val="000000"/>
          <w:lang w:val="en-GB" w:eastAsia="nl-NL"/>
        </w:rPr>
        <w:t xml:space="preserve"> &amp; </w:t>
      </w:r>
      <w:proofErr w:type="spellStart"/>
      <w:r w:rsidR="00361BC4">
        <w:rPr>
          <w:rFonts w:asciiTheme="majorBidi" w:eastAsia="Times New Roman" w:hAnsiTheme="majorBidi" w:cstheme="majorBidi"/>
          <w:color w:val="000000"/>
          <w:lang w:val="en-GB" w:eastAsia="nl-NL"/>
        </w:rPr>
        <w:t>Pattekari</w:t>
      </w:r>
      <w:proofErr w:type="spellEnd"/>
      <w:r w:rsidR="00361BC4">
        <w:rPr>
          <w:rFonts w:asciiTheme="majorBidi" w:eastAsia="Times New Roman" w:hAnsiTheme="majorBidi" w:cstheme="majorBidi"/>
          <w:color w:val="000000"/>
          <w:lang w:val="en-GB" w:eastAsia="nl-NL"/>
        </w:rPr>
        <w:t xml:space="preserve">, 2012). </w:t>
      </w:r>
    </w:p>
    <w:p w14:paraId="08038F76" w14:textId="22294DD6" w:rsidR="007365B4" w:rsidRDefault="00361BC4" w:rsidP="007365B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Naïve Bayes works with discrete data and requires only one pass through the training dataset, which makes it computationally efficient. </w:t>
      </w:r>
      <w:r w:rsidR="00F67387">
        <w:rPr>
          <w:rFonts w:asciiTheme="majorBidi" w:eastAsia="Times New Roman" w:hAnsiTheme="majorBidi" w:cstheme="majorBidi"/>
          <w:color w:val="000000"/>
          <w:lang w:val="en-GB" w:eastAsia="nl-NL"/>
        </w:rPr>
        <w:t xml:space="preserve">Imputation based on </w:t>
      </w:r>
      <w:r w:rsidR="00B85FBF">
        <w:rPr>
          <w:rFonts w:asciiTheme="majorBidi" w:eastAsia="Times New Roman" w:hAnsiTheme="majorBidi" w:cstheme="majorBidi"/>
          <w:color w:val="000000"/>
          <w:lang w:val="en-GB" w:eastAsia="nl-NL"/>
        </w:rPr>
        <w:t>n</w:t>
      </w:r>
      <w:r w:rsidR="00F67387">
        <w:rPr>
          <w:rFonts w:asciiTheme="majorBidi" w:eastAsia="Times New Roman" w:hAnsiTheme="majorBidi" w:cstheme="majorBidi"/>
          <w:color w:val="000000"/>
          <w:lang w:val="en-GB" w:eastAsia="nl-NL"/>
        </w:rPr>
        <w:t>aïve Bayes consists of two simple steps. Each attribute is treated as the class attribute, and the data are divided into two parts: 1)</w:t>
      </w:r>
      <w:r w:rsidR="00536EC9">
        <w:rPr>
          <w:rFonts w:asciiTheme="majorBidi" w:eastAsia="Times New Roman" w:hAnsiTheme="majorBidi" w:cstheme="majorBidi"/>
          <w:color w:val="000000"/>
          <w:lang w:val="en-GB" w:eastAsia="nl-NL"/>
        </w:rPr>
        <w:t xml:space="preserve"> a</w:t>
      </w:r>
      <w:r w:rsidR="00F67387">
        <w:rPr>
          <w:rFonts w:asciiTheme="majorBidi" w:eastAsia="Times New Roman" w:hAnsiTheme="majorBidi" w:cstheme="majorBidi"/>
          <w:color w:val="000000"/>
          <w:lang w:val="en-GB" w:eastAsia="nl-NL"/>
        </w:rPr>
        <w:t xml:space="preserve"> training database that includes all records for which class attribute is complete and 2) </w:t>
      </w:r>
      <w:r w:rsidR="00536EC9">
        <w:rPr>
          <w:rFonts w:asciiTheme="majorBidi" w:eastAsia="Times New Roman" w:hAnsiTheme="majorBidi" w:cstheme="majorBidi"/>
          <w:color w:val="000000"/>
          <w:lang w:val="en-GB" w:eastAsia="nl-NL"/>
        </w:rPr>
        <w:t xml:space="preserve">a </w:t>
      </w:r>
      <w:r w:rsidR="00F67387">
        <w:rPr>
          <w:rFonts w:asciiTheme="majorBidi" w:eastAsia="Times New Roman" w:hAnsiTheme="majorBidi" w:cstheme="majorBidi"/>
          <w:color w:val="000000"/>
          <w:lang w:val="en-GB" w:eastAsia="nl-NL"/>
        </w:rPr>
        <w:t xml:space="preserve">testing database for which the records are missing. First, prior probability of each non-class attribute value and frequency of each non-class attribute value in combination with each class attribute value are computed on the basis of the training database. The computed probabilities are then used to perform prediction of class attribute for </w:t>
      </w:r>
      <w:r w:rsidR="00536EC9">
        <w:rPr>
          <w:rFonts w:asciiTheme="majorBidi" w:eastAsia="Times New Roman" w:hAnsiTheme="majorBidi" w:cstheme="majorBidi"/>
          <w:color w:val="000000"/>
          <w:lang w:val="en-GB" w:eastAsia="nl-NL"/>
        </w:rPr>
        <w:t xml:space="preserve">the </w:t>
      </w:r>
      <w:r w:rsidR="00F67387">
        <w:rPr>
          <w:rFonts w:asciiTheme="majorBidi" w:eastAsia="Times New Roman" w:hAnsiTheme="majorBidi" w:cstheme="majorBidi"/>
          <w:color w:val="000000"/>
          <w:lang w:val="en-GB" w:eastAsia="nl-NL"/>
        </w:rPr>
        <w:t>testing database, which constitute the imputed values (</w:t>
      </w:r>
      <w:proofErr w:type="spellStart"/>
      <w:r w:rsidR="00F67387">
        <w:rPr>
          <w:rFonts w:asciiTheme="majorBidi" w:eastAsia="Times New Roman" w:hAnsiTheme="majorBidi" w:cstheme="majorBidi"/>
          <w:color w:val="000000"/>
          <w:lang w:val="en-GB" w:eastAsia="nl-NL"/>
        </w:rPr>
        <w:t>Farhangfar</w:t>
      </w:r>
      <w:proofErr w:type="spellEnd"/>
      <w:r w:rsidR="00F67387">
        <w:rPr>
          <w:rFonts w:asciiTheme="majorBidi" w:eastAsia="Times New Roman" w:hAnsiTheme="majorBidi" w:cstheme="majorBidi"/>
          <w:color w:val="000000"/>
          <w:lang w:val="en-GB" w:eastAsia="nl-NL"/>
        </w:rPr>
        <w:t xml:space="preserve">, Kurgan &amp; </w:t>
      </w:r>
      <w:proofErr w:type="spellStart"/>
      <w:r w:rsidR="00F67387">
        <w:rPr>
          <w:rFonts w:asciiTheme="majorBidi" w:eastAsia="Times New Roman" w:hAnsiTheme="majorBidi" w:cstheme="majorBidi"/>
          <w:color w:val="000000"/>
          <w:lang w:val="en-GB" w:eastAsia="nl-NL"/>
        </w:rPr>
        <w:t>Pedrycz</w:t>
      </w:r>
      <w:proofErr w:type="spellEnd"/>
      <w:r w:rsidR="00F67387">
        <w:rPr>
          <w:rFonts w:asciiTheme="majorBidi" w:eastAsia="Times New Roman" w:hAnsiTheme="majorBidi" w:cstheme="majorBidi"/>
          <w:color w:val="000000"/>
          <w:lang w:val="en-GB" w:eastAsia="nl-NL"/>
        </w:rPr>
        <w:t>, 2007</w:t>
      </w:r>
      <w:r w:rsidR="00B85FBF">
        <w:rPr>
          <w:rFonts w:asciiTheme="majorBidi" w:eastAsia="Times New Roman" w:hAnsiTheme="majorBidi" w:cstheme="majorBidi"/>
          <w:color w:val="000000"/>
          <w:lang w:val="en-GB" w:eastAsia="nl-NL"/>
        </w:rPr>
        <w:t xml:space="preserve">; </w:t>
      </w:r>
      <w:proofErr w:type="spellStart"/>
      <w:r w:rsidR="00B85FBF">
        <w:rPr>
          <w:rFonts w:asciiTheme="majorBidi" w:eastAsia="Times New Roman" w:hAnsiTheme="majorBidi" w:cstheme="majorBidi"/>
          <w:color w:val="000000"/>
          <w:lang w:val="en-GB" w:eastAsia="nl-NL"/>
        </w:rPr>
        <w:t>Dy</w:t>
      </w:r>
      <w:proofErr w:type="spellEnd"/>
      <w:r w:rsidR="00B85FBF">
        <w:rPr>
          <w:rFonts w:asciiTheme="majorBidi" w:eastAsia="Times New Roman" w:hAnsiTheme="majorBidi" w:cstheme="majorBidi"/>
          <w:color w:val="000000"/>
          <w:lang w:val="en-GB" w:eastAsia="nl-NL"/>
        </w:rPr>
        <w:t xml:space="preserve">, </w:t>
      </w:r>
      <w:proofErr w:type="spellStart"/>
      <w:r w:rsidR="00B85FBF">
        <w:rPr>
          <w:rFonts w:asciiTheme="majorBidi" w:eastAsia="Times New Roman" w:hAnsiTheme="majorBidi" w:cstheme="majorBidi"/>
          <w:color w:val="000000"/>
          <w:lang w:val="en-GB" w:eastAsia="nl-NL"/>
        </w:rPr>
        <w:t>Farhangfar</w:t>
      </w:r>
      <w:proofErr w:type="spellEnd"/>
      <w:r w:rsidR="00B85FBF">
        <w:rPr>
          <w:rFonts w:asciiTheme="majorBidi" w:eastAsia="Times New Roman" w:hAnsiTheme="majorBidi" w:cstheme="majorBidi"/>
          <w:color w:val="000000"/>
          <w:lang w:val="en-GB" w:eastAsia="nl-NL"/>
        </w:rPr>
        <w:t xml:space="preserve"> &amp; Kurgan, 2008</w:t>
      </w:r>
      <w:r w:rsidR="00F67387">
        <w:rPr>
          <w:rFonts w:asciiTheme="majorBidi" w:eastAsia="Times New Roman" w:hAnsiTheme="majorBidi" w:cstheme="majorBidi"/>
          <w:color w:val="000000"/>
          <w:lang w:val="en-GB" w:eastAsia="nl-NL"/>
        </w:rPr>
        <w:t xml:space="preserve">). </w:t>
      </w:r>
    </w:p>
    <w:p w14:paraId="7F641990" w14:textId="77777777" w:rsidR="007365B4" w:rsidRDefault="007365B4" w:rsidP="007365B4">
      <w:pPr>
        <w:pStyle w:val="Geenafstand"/>
        <w:rPr>
          <w:lang w:val="en-GB" w:eastAsia="nl-NL"/>
        </w:rPr>
      </w:pPr>
    </w:p>
    <w:p w14:paraId="3E3597C2" w14:textId="3DF23645" w:rsidR="007365B4" w:rsidRPr="007365B4" w:rsidRDefault="007365B4" w:rsidP="007365B4">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However, not every researcher is a supporter of a predictive model as an imputation approach. According to </w:t>
      </w:r>
      <w:proofErr w:type="spellStart"/>
      <w:r>
        <w:rPr>
          <w:rFonts w:asciiTheme="majorBidi" w:eastAsia="Times New Roman" w:hAnsiTheme="majorBidi" w:cstheme="majorBidi"/>
          <w:color w:val="000000"/>
          <w:lang w:val="en-GB" w:eastAsia="nl-NL"/>
        </w:rPr>
        <w:t>Acuña</w:t>
      </w:r>
      <w:proofErr w:type="spellEnd"/>
      <w:r>
        <w:rPr>
          <w:rFonts w:asciiTheme="majorBidi" w:eastAsia="Times New Roman" w:hAnsiTheme="majorBidi" w:cstheme="majorBidi"/>
          <w:color w:val="000000"/>
          <w:lang w:val="en-GB" w:eastAsia="nl-NL"/>
        </w:rPr>
        <w:t xml:space="preserve"> and Rodriguez (2004), are the disadvantages of this approach that the model estimated values are usually more well-behaved than the true values would be, and if there are no relationships among attributes in the data set and the attribute with missing data, then the model will not be precise for estimating missing values. </w:t>
      </w:r>
    </w:p>
    <w:p w14:paraId="0BA35BCA" w14:textId="77777777" w:rsidR="007365B4" w:rsidRDefault="007365B4" w:rsidP="00812925">
      <w:pPr>
        <w:pStyle w:val="Geenafstand"/>
        <w:rPr>
          <w:lang w:val="en-GB" w:eastAsia="nl-NL"/>
        </w:rPr>
      </w:pPr>
    </w:p>
    <w:p w14:paraId="4EEB04C9" w14:textId="4BAD9DEF" w:rsidR="00513869" w:rsidRDefault="007365B4" w:rsidP="002754AA">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In conclusion, a</w:t>
      </w:r>
      <w:r w:rsidR="00812925">
        <w:rPr>
          <w:rFonts w:asciiTheme="majorBidi" w:eastAsia="Times New Roman" w:hAnsiTheme="majorBidi" w:cstheme="majorBidi"/>
          <w:color w:val="000000"/>
          <w:lang w:val="en-GB" w:eastAsia="nl-NL"/>
        </w:rPr>
        <w:t xml:space="preserve"> broad view about multiple imputation methods, traditional and advanced, has been given </w:t>
      </w:r>
      <w:r w:rsidR="00812925" w:rsidRPr="007365B4">
        <w:rPr>
          <w:rFonts w:asciiTheme="majorBidi" w:eastAsia="Times New Roman" w:hAnsiTheme="majorBidi" w:cstheme="majorBidi"/>
          <w:color w:val="000000"/>
          <w:lang w:val="en-GB" w:eastAsia="nl-NL"/>
        </w:rPr>
        <w:t xml:space="preserve">in </w:t>
      </w:r>
      <w:r w:rsidR="00520973" w:rsidRPr="007365B4">
        <w:rPr>
          <w:rFonts w:asciiTheme="majorBidi" w:eastAsia="Times New Roman" w:hAnsiTheme="majorBidi" w:cstheme="majorBidi"/>
          <w:color w:val="000000"/>
          <w:lang w:val="en-GB" w:eastAsia="nl-NL"/>
        </w:rPr>
        <w:t>this</w:t>
      </w:r>
      <w:r w:rsidR="00812925" w:rsidRPr="007365B4">
        <w:rPr>
          <w:rFonts w:asciiTheme="majorBidi" w:eastAsia="Times New Roman" w:hAnsiTheme="majorBidi" w:cstheme="majorBidi"/>
          <w:color w:val="000000"/>
          <w:lang w:val="en-GB" w:eastAsia="nl-NL"/>
        </w:rPr>
        <w:t xml:space="preserve"> section</w:t>
      </w:r>
      <w:r w:rsidR="00520973" w:rsidRPr="007365B4">
        <w:rPr>
          <w:rFonts w:asciiTheme="majorBidi" w:eastAsia="Times New Roman" w:hAnsiTheme="majorBidi" w:cstheme="majorBidi"/>
          <w:color w:val="000000"/>
          <w:lang w:val="en-GB" w:eastAsia="nl-NL"/>
        </w:rPr>
        <w:t xml:space="preserve"> (2.3.)</w:t>
      </w:r>
      <w:r w:rsidR="002754AA">
        <w:rPr>
          <w:rFonts w:asciiTheme="majorBidi" w:eastAsia="Times New Roman" w:hAnsiTheme="majorBidi" w:cstheme="majorBidi"/>
          <w:color w:val="000000"/>
          <w:lang w:val="en-GB" w:eastAsia="nl-NL"/>
        </w:rPr>
        <w:t>, including certain</w:t>
      </w:r>
      <w:r w:rsidRPr="007365B4">
        <w:rPr>
          <w:rFonts w:asciiTheme="majorBidi" w:eastAsia="Times New Roman" w:hAnsiTheme="majorBidi" w:cstheme="majorBidi"/>
          <w:color w:val="000000"/>
          <w:lang w:val="en-GB" w:eastAsia="nl-NL"/>
        </w:rPr>
        <w:t xml:space="preserve"> methods from which </w:t>
      </w:r>
      <w:r w:rsidR="00812925" w:rsidRPr="007365B4">
        <w:rPr>
          <w:rFonts w:asciiTheme="majorBidi" w:eastAsia="Times New Roman" w:hAnsiTheme="majorBidi" w:cstheme="majorBidi"/>
          <w:color w:val="000000"/>
          <w:lang w:val="en-GB" w:eastAsia="nl-NL"/>
        </w:rPr>
        <w:t xml:space="preserve">Statistics Netherlands </w:t>
      </w:r>
      <w:r w:rsidRPr="007365B4">
        <w:rPr>
          <w:rFonts w:asciiTheme="majorBidi" w:eastAsia="Times New Roman" w:hAnsiTheme="majorBidi" w:cstheme="majorBidi"/>
          <w:color w:val="000000"/>
          <w:lang w:val="en-GB" w:eastAsia="nl-NL"/>
        </w:rPr>
        <w:t>are</w:t>
      </w:r>
      <w:r w:rsidR="00812925" w:rsidRPr="007365B4">
        <w:rPr>
          <w:rFonts w:asciiTheme="majorBidi" w:eastAsia="Times New Roman" w:hAnsiTheme="majorBidi" w:cstheme="majorBidi"/>
          <w:color w:val="000000"/>
          <w:lang w:val="en-GB" w:eastAsia="nl-NL"/>
        </w:rPr>
        <w:t xml:space="preserve"> already familiar with.</w:t>
      </w:r>
      <w:r w:rsidR="00513869">
        <w:rPr>
          <w:rFonts w:asciiTheme="majorBidi" w:eastAsia="Times New Roman" w:hAnsiTheme="majorBidi" w:cstheme="majorBidi"/>
          <w:color w:val="000000"/>
          <w:lang w:val="en-GB" w:eastAsia="nl-NL"/>
        </w:rPr>
        <w:t xml:space="preserve"> </w:t>
      </w:r>
    </w:p>
    <w:p w14:paraId="5AE8AC99" w14:textId="292368D0" w:rsidR="00812925" w:rsidRDefault="00520973" w:rsidP="007365B4">
      <w:pPr>
        <w:pStyle w:val="Geenafstand"/>
        <w:rPr>
          <w:lang w:val="en-GB" w:eastAsia="nl-NL"/>
        </w:rPr>
      </w:pPr>
      <w:r>
        <w:rPr>
          <w:lang w:val="en-GB" w:eastAsia="nl-NL"/>
        </w:rPr>
        <w:t xml:space="preserve"> </w:t>
      </w:r>
    </w:p>
    <w:p w14:paraId="6822EB5A" w14:textId="0BFE1BFB" w:rsidR="00B77B22" w:rsidRDefault="00B77B22" w:rsidP="00B77B22">
      <w:pPr>
        <w:pStyle w:val="Lijstalinea"/>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Data imputation at Statistics Netherlands</w:t>
      </w:r>
    </w:p>
    <w:p w14:paraId="6D027C9E" w14:textId="22D42B2B" w:rsidR="006E7A71" w:rsidRDefault="006E7A71" w:rsidP="000633A3">
      <w:pPr>
        <w:spacing w:after="0" w:line="360" w:lineRule="auto"/>
        <w:jc w:val="both"/>
        <w:rPr>
          <w:rFonts w:asciiTheme="majorBidi" w:eastAsia="Times New Roman" w:hAnsiTheme="majorBidi" w:cstheme="majorBidi"/>
          <w:color w:val="000000"/>
          <w:lang w:val="en-GB" w:eastAsia="nl-NL"/>
        </w:rPr>
      </w:pPr>
      <w:r>
        <w:rPr>
          <w:rFonts w:asciiTheme="majorBidi" w:eastAsia="Times New Roman" w:hAnsiTheme="majorBidi" w:cstheme="majorBidi"/>
          <w:color w:val="000000"/>
          <w:lang w:val="en-GB" w:eastAsia="nl-NL"/>
        </w:rPr>
        <w:t xml:space="preserve">It is the task of National Statistics Institutes (NSIs) and other official statistical institutes to provide high-quality statistical information on many aspects of society, as up-to-date and as accurately as possible. </w:t>
      </w:r>
      <w:r w:rsidR="000633A3">
        <w:rPr>
          <w:rFonts w:asciiTheme="majorBidi" w:eastAsia="Times New Roman" w:hAnsiTheme="majorBidi" w:cstheme="majorBidi"/>
          <w:color w:val="000000"/>
          <w:lang w:val="en-GB" w:eastAsia="nl-NL"/>
        </w:rPr>
        <w:t xml:space="preserve">Because it is a prerequisite for NSIs to publish accurate statistics, data imputation comes in. </w:t>
      </w:r>
    </w:p>
    <w:p w14:paraId="1373B795" w14:textId="77777777" w:rsidR="006E7A71" w:rsidRDefault="006E7A71" w:rsidP="000633A3">
      <w:pPr>
        <w:pStyle w:val="Geenafstand"/>
        <w:rPr>
          <w:lang w:val="en-GB" w:eastAsia="nl-NL"/>
        </w:rPr>
      </w:pPr>
    </w:p>
    <w:p w14:paraId="4088CBD1" w14:textId="7E4DDE9B" w:rsidR="000633A3" w:rsidRDefault="00B77B22" w:rsidP="009E0B0F">
      <w:pPr>
        <w:spacing w:after="0" w:line="360" w:lineRule="auto"/>
        <w:jc w:val="both"/>
        <w:rPr>
          <w:rFonts w:asciiTheme="majorBidi" w:hAnsiTheme="majorBidi" w:cstheme="majorBidi"/>
          <w:lang w:val="en-GB" w:eastAsia="nl-NL"/>
        </w:rPr>
      </w:pPr>
      <w:r w:rsidRPr="00FB4BA0">
        <w:rPr>
          <w:rFonts w:asciiTheme="majorBidi" w:hAnsiTheme="majorBidi" w:cstheme="majorBidi"/>
          <w:lang w:val="en-GB" w:eastAsia="nl-NL"/>
        </w:rPr>
        <w:t xml:space="preserve">Currently, Statistics Netherlands mostly refers to the imputation methods from </w:t>
      </w:r>
      <w:proofErr w:type="spellStart"/>
      <w:r w:rsidRPr="00FB4BA0">
        <w:rPr>
          <w:rFonts w:asciiTheme="majorBidi" w:hAnsiTheme="majorBidi" w:cstheme="majorBidi"/>
          <w:lang w:val="en-GB" w:eastAsia="nl-NL"/>
        </w:rPr>
        <w:t>Kalton</w:t>
      </w:r>
      <w:proofErr w:type="spellEnd"/>
      <w:r w:rsidRPr="00FB4BA0">
        <w:rPr>
          <w:rFonts w:asciiTheme="majorBidi" w:hAnsiTheme="majorBidi" w:cstheme="majorBidi"/>
          <w:lang w:val="en-GB" w:eastAsia="nl-NL"/>
        </w:rPr>
        <w:t xml:space="preserve"> and </w:t>
      </w:r>
      <w:proofErr w:type="spellStart"/>
      <w:r w:rsidRPr="00FB4BA0">
        <w:rPr>
          <w:rFonts w:asciiTheme="majorBidi" w:hAnsiTheme="majorBidi" w:cstheme="majorBidi"/>
          <w:lang w:val="en-GB" w:eastAsia="nl-NL"/>
        </w:rPr>
        <w:t>Kasprzyk</w:t>
      </w:r>
      <w:proofErr w:type="spellEnd"/>
      <w:r w:rsidRPr="00FB4BA0">
        <w:rPr>
          <w:rFonts w:asciiTheme="majorBidi" w:hAnsiTheme="majorBidi" w:cstheme="majorBidi"/>
          <w:lang w:val="en-GB" w:eastAsia="nl-NL"/>
        </w:rPr>
        <w:t xml:space="preserve"> (1986), Rubin (1987), </w:t>
      </w:r>
      <w:proofErr w:type="spellStart"/>
      <w:r w:rsidRPr="00FB4BA0">
        <w:rPr>
          <w:rFonts w:asciiTheme="majorBidi" w:hAnsiTheme="majorBidi" w:cstheme="majorBidi"/>
          <w:lang w:val="en-GB" w:eastAsia="nl-NL"/>
        </w:rPr>
        <w:t>Kovar</w:t>
      </w:r>
      <w:proofErr w:type="spellEnd"/>
      <w:r w:rsidRPr="00FB4BA0">
        <w:rPr>
          <w:rFonts w:asciiTheme="majorBidi" w:hAnsiTheme="majorBidi" w:cstheme="majorBidi"/>
          <w:lang w:val="en-GB" w:eastAsia="nl-NL"/>
        </w:rPr>
        <w:t xml:space="preserve"> and </w:t>
      </w:r>
      <w:proofErr w:type="spellStart"/>
      <w:r w:rsidRPr="00FB4BA0">
        <w:rPr>
          <w:rFonts w:asciiTheme="majorBidi" w:hAnsiTheme="majorBidi" w:cstheme="majorBidi"/>
          <w:lang w:val="en-GB" w:eastAsia="nl-NL"/>
        </w:rPr>
        <w:t>Whitridge</w:t>
      </w:r>
      <w:proofErr w:type="spellEnd"/>
      <w:r w:rsidRPr="00FB4BA0">
        <w:rPr>
          <w:rFonts w:asciiTheme="majorBidi" w:hAnsiTheme="majorBidi" w:cstheme="majorBidi"/>
          <w:lang w:val="en-GB" w:eastAsia="nl-NL"/>
        </w:rPr>
        <w:t xml:space="preserve"> (1995), Schafer (1997), </w:t>
      </w:r>
      <w:proofErr w:type="gramStart"/>
      <w:r w:rsidRPr="00FB4BA0">
        <w:rPr>
          <w:rFonts w:asciiTheme="majorBidi" w:hAnsiTheme="majorBidi" w:cstheme="majorBidi"/>
          <w:lang w:val="en-GB" w:eastAsia="nl-NL"/>
        </w:rPr>
        <w:t>Little</w:t>
      </w:r>
      <w:proofErr w:type="gramEnd"/>
      <w:r w:rsidRPr="00FB4BA0">
        <w:rPr>
          <w:rFonts w:asciiTheme="majorBidi" w:hAnsiTheme="majorBidi" w:cstheme="majorBidi"/>
          <w:lang w:val="en-GB" w:eastAsia="nl-NL"/>
        </w:rPr>
        <w:t xml:space="preserve"> and Rubin (2002), Longford (2006), </w:t>
      </w:r>
      <w:proofErr w:type="spellStart"/>
      <w:r w:rsidRPr="00FB4BA0">
        <w:rPr>
          <w:rFonts w:asciiTheme="majorBidi" w:hAnsiTheme="majorBidi" w:cstheme="majorBidi"/>
          <w:lang w:val="en-GB" w:eastAsia="nl-NL"/>
        </w:rPr>
        <w:t>Andridge</w:t>
      </w:r>
      <w:proofErr w:type="spellEnd"/>
      <w:r w:rsidRPr="00FB4BA0">
        <w:rPr>
          <w:rFonts w:asciiTheme="majorBidi" w:hAnsiTheme="majorBidi" w:cstheme="majorBidi"/>
          <w:lang w:val="en-GB" w:eastAsia="nl-NL"/>
        </w:rPr>
        <w:t xml:space="preserve"> and Little (2010), De Waal, </w:t>
      </w:r>
      <w:proofErr w:type="spellStart"/>
      <w:r w:rsidRPr="00FB4BA0">
        <w:rPr>
          <w:rFonts w:asciiTheme="majorBidi" w:hAnsiTheme="majorBidi" w:cstheme="majorBidi"/>
          <w:lang w:val="en-GB" w:eastAsia="nl-NL"/>
        </w:rPr>
        <w:t>Pannekoek</w:t>
      </w:r>
      <w:proofErr w:type="spellEnd"/>
      <w:r w:rsidRPr="00FB4BA0">
        <w:rPr>
          <w:rFonts w:asciiTheme="majorBidi" w:hAnsiTheme="majorBidi" w:cstheme="majorBidi"/>
          <w:lang w:val="en-GB" w:eastAsia="nl-NL"/>
        </w:rPr>
        <w:t xml:space="preserve"> and </w:t>
      </w:r>
      <w:proofErr w:type="spellStart"/>
      <w:r w:rsidRPr="00FB4BA0">
        <w:rPr>
          <w:rFonts w:asciiTheme="majorBidi" w:hAnsiTheme="majorBidi" w:cstheme="majorBidi"/>
          <w:lang w:val="en-GB" w:eastAsia="nl-NL"/>
        </w:rPr>
        <w:t>Scholtu</w:t>
      </w:r>
      <w:r>
        <w:rPr>
          <w:rFonts w:asciiTheme="majorBidi" w:hAnsiTheme="majorBidi" w:cstheme="majorBidi"/>
          <w:lang w:val="en-GB" w:eastAsia="nl-NL"/>
        </w:rPr>
        <w:t>s</w:t>
      </w:r>
      <w:proofErr w:type="spellEnd"/>
      <w:r>
        <w:rPr>
          <w:rFonts w:asciiTheme="majorBidi" w:hAnsiTheme="majorBidi" w:cstheme="majorBidi"/>
          <w:lang w:val="en-GB" w:eastAsia="nl-NL"/>
        </w:rPr>
        <w:t xml:space="preserve"> (2011) and Van </w:t>
      </w:r>
      <w:proofErr w:type="spellStart"/>
      <w:r>
        <w:rPr>
          <w:rFonts w:asciiTheme="majorBidi" w:hAnsiTheme="majorBidi" w:cstheme="majorBidi"/>
          <w:lang w:val="en-GB" w:eastAsia="nl-NL"/>
        </w:rPr>
        <w:t>Buuren</w:t>
      </w:r>
      <w:proofErr w:type="spellEnd"/>
      <w:r>
        <w:rPr>
          <w:rFonts w:asciiTheme="majorBidi" w:hAnsiTheme="majorBidi" w:cstheme="majorBidi"/>
          <w:lang w:val="en-GB" w:eastAsia="nl-NL"/>
        </w:rPr>
        <w:t xml:space="preserve"> (2012)</w:t>
      </w:r>
      <w:r w:rsidR="001D5C5D">
        <w:rPr>
          <w:rFonts w:asciiTheme="majorBidi" w:hAnsiTheme="majorBidi" w:cstheme="majorBidi"/>
          <w:lang w:val="en-GB" w:eastAsia="nl-NL"/>
        </w:rPr>
        <w:t>. T</w:t>
      </w:r>
      <w:r w:rsidR="00241C98">
        <w:rPr>
          <w:rFonts w:asciiTheme="majorBidi" w:hAnsiTheme="majorBidi" w:cstheme="majorBidi"/>
          <w:lang w:val="en-GB" w:eastAsia="nl-NL"/>
        </w:rPr>
        <w:t xml:space="preserve">hese studies contain different </w:t>
      </w:r>
      <w:r w:rsidRPr="00FB4BA0">
        <w:rPr>
          <w:rFonts w:asciiTheme="majorBidi" w:hAnsiTheme="majorBidi" w:cstheme="majorBidi"/>
          <w:lang w:val="en-GB" w:eastAsia="nl-NL"/>
        </w:rPr>
        <w:t xml:space="preserve">traditional imputation methods, from </w:t>
      </w:r>
      <w:r w:rsidRPr="00FB4BA0">
        <w:rPr>
          <w:rFonts w:asciiTheme="majorBidi" w:eastAsia="Times New Roman" w:hAnsiTheme="majorBidi" w:cstheme="majorBidi"/>
          <w:color w:val="000000"/>
          <w:lang w:val="en-GB" w:eastAsia="nl-NL"/>
        </w:rPr>
        <w:t>which hot deck donor imputation, multiple imputation and the Maximum Likelihood method stand-out the most</w:t>
      </w:r>
      <w:r w:rsidRPr="00FB4BA0">
        <w:rPr>
          <w:rFonts w:asciiTheme="majorBidi" w:hAnsiTheme="majorBidi" w:cstheme="majorBidi"/>
          <w:lang w:val="en-GB" w:eastAsia="nl-NL"/>
        </w:rPr>
        <w:t>.</w:t>
      </w:r>
      <w:r w:rsidR="001D5C5D">
        <w:rPr>
          <w:rFonts w:asciiTheme="majorBidi" w:hAnsiTheme="majorBidi" w:cstheme="majorBidi"/>
          <w:lang w:val="en-GB" w:eastAsia="nl-NL"/>
        </w:rPr>
        <w:t xml:space="preserve"> Other methods are rarely used</w:t>
      </w:r>
      <w:r w:rsidR="006E7A71">
        <w:rPr>
          <w:rFonts w:asciiTheme="majorBidi" w:hAnsiTheme="majorBidi" w:cstheme="majorBidi"/>
          <w:lang w:val="en-GB" w:eastAsia="nl-NL"/>
        </w:rPr>
        <w:t>.</w:t>
      </w:r>
      <w:r w:rsidR="00241C98">
        <w:rPr>
          <w:rFonts w:asciiTheme="majorBidi" w:hAnsiTheme="majorBidi" w:cstheme="majorBidi"/>
          <w:lang w:val="en-GB" w:eastAsia="nl-NL"/>
        </w:rPr>
        <w:t xml:space="preserve"> </w:t>
      </w:r>
      <w:r w:rsidRPr="00FB4BA0">
        <w:rPr>
          <w:rFonts w:asciiTheme="majorBidi" w:hAnsiTheme="majorBidi" w:cstheme="majorBidi"/>
          <w:lang w:val="en-GB" w:eastAsia="nl-NL"/>
        </w:rPr>
        <w:t>In conclusion, Statistics Netherlands does not apply imputation methods based on machine learning</w:t>
      </w:r>
      <w:r w:rsidR="009E0B0F">
        <w:rPr>
          <w:rFonts w:asciiTheme="majorBidi" w:hAnsiTheme="majorBidi" w:cstheme="majorBidi"/>
          <w:lang w:val="en-GB" w:eastAsia="nl-NL"/>
        </w:rPr>
        <w:t xml:space="preserve"> techniques</w:t>
      </w:r>
      <w:r w:rsidR="00147366">
        <w:rPr>
          <w:rFonts w:asciiTheme="majorBidi" w:hAnsiTheme="majorBidi" w:cstheme="majorBidi"/>
          <w:lang w:val="en-GB" w:eastAsia="nl-NL"/>
        </w:rPr>
        <w:t xml:space="preserve">. </w:t>
      </w:r>
      <w:r w:rsidRPr="00FB4BA0">
        <w:rPr>
          <w:rFonts w:asciiTheme="majorBidi" w:hAnsiTheme="majorBidi" w:cstheme="majorBidi"/>
          <w:lang w:val="en-GB" w:eastAsia="nl-NL"/>
        </w:rPr>
        <w:t>Such imputation methods are hardly known at NSIs, and the quality of applying these methods on data from NSIs has hardly been studied</w:t>
      </w:r>
      <w:r w:rsidR="00147366">
        <w:rPr>
          <w:rFonts w:asciiTheme="majorBidi" w:hAnsiTheme="majorBidi" w:cstheme="majorBidi"/>
          <w:lang w:val="en-GB" w:eastAsia="nl-NL"/>
        </w:rPr>
        <w:t xml:space="preserve"> (De Waal, 2017)</w:t>
      </w:r>
      <w:r w:rsidRPr="00FB4BA0">
        <w:rPr>
          <w:rFonts w:asciiTheme="majorBidi" w:hAnsiTheme="majorBidi" w:cstheme="majorBidi"/>
          <w:lang w:val="en-GB" w:eastAsia="nl-NL"/>
        </w:rPr>
        <w:t xml:space="preserve">. </w:t>
      </w:r>
      <w:r w:rsidR="00DE04E5">
        <w:rPr>
          <w:rFonts w:asciiTheme="majorBidi" w:hAnsiTheme="majorBidi" w:cstheme="majorBidi"/>
          <w:lang w:val="en-GB" w:eastAsia="nl-NL"/>
        </w:rPr>
        <w:t>However, t</w:t>
      </w:r>
      <w:r w:rsidR="00DE04E5" w:rsidRPr="00FB4BA0">
        <w:rPr>
          <w:rFonts w:asciiTheme="majorBidi" w:hAnsiTheme="majorBidi" w:cstheme="majorBidi"/>
          <w:lang w:val="en-GB" w:eastAsia="nl-NL"/>
        </w:rPr>
        <w:t xml:space="preserve">he amount of data can be </w:t>
      </w:r>
      <w:r w:rsidR="009E0B0F">
        <w:rPr>
          <w:rFonts w:asciiTheme="majorBidi" w:hAnsiTheme="majorBidi" w:cstheme="majorBidi"/>
          <w:lang w:val="en-GB" w:eastAsia="nl-NL"/>
        </w:rPr>
        <w:t>immense</w:t>
      </w:r>
      <w:r w:rsidR="00DE04E5" w:rsidRPr="00FB4BA0">
        <w:rPr>
          <w:rFonts w:asciiTheme="majorBidi" w:hAnsiTheme="majorBidi" w:cstheme="majorBidi"/>
          <w:lang w:val="en-GB" w:eastAsia="nl-NL"/>
        </w:rPr>
        <w:t>, stressing the</w:t>
      </w:r>
      <w:r w:rsidR="00DE04E5">
        <w:rPr>
          <w:rFonts w:asciiTheme="majorBidi" w:hAnsiTheme="majorBidi" w:cstheme="majorBidi"/>
          <w:lang w:val="en-GB" w:eastAsia="nl-NL"/>
        </w:rPr>
        <w:t xml:space="preserve"> </w:t>
      </w:r>
      <w:r w:rsidR="00DE04E5" w:rsidRPr="00FB4BA0">
        <w:rPr>
          <w:rFonts w:asciiTheme="majorBidi" w:hAnsiTheme="majorBidi" w:cstheme="majorBidi"/>
          <w:lang w:val="en-GB" w:eastAsia="nl-NL"/>
        </w:rPr>
        <w:t>need for automatic methods.</w:t>
      </w:r>
    </w:p>
    <w:p w14:paraId="1AC62007" w14:textId="77777777" w:rsidR="00DE04E5" w:rsidRPr="00DE04E5" w:rsidRDefault="00DE04E5" w:rsidP="00DE04E5">
      <w:pPr>
        <w:pStyle w:val="Geenafstand"/>
        <w:rPr>
          <w:lang w:val="en-GB" w:eastAsia="nl-NL"/>
        </w:rPr>
      </w:pPr>
    </w:p>
    <w:p w14:paraId="5AFFD76F" w14:textId="4545F45C" w:rsidR="000633A3" w:rsidRPr="00FB4BA0" w:rsidRDefault="00DE04E5" w:rsidP="009E0B0F">
      <w:pPr>
        <w:spacing w:after="0" w:line="360" w:lineRule="auto"/>
        <w:jc w:val="both"/>
        <w:rPr>
          <w:rFonts w:asciiTheme="majorBidi" w:hAnsiTheme="majorBidi" w:cstheme="majorBidi"/>
          <w:lang w:val="en-GB" w:eastAsia="nl-NL"/>
        </w:rPr>
      </w:pPr>
      <w:r>
        <w:rPr>
          <w:rFonts w:asciiTheme="majorBidi" w:hAnsiTheme="majorBidi" w:cstheme="majorBidi"/>
          <w:lang w:val="en-GB" w:eastAsia="nl-NL"/>
        </w:rPr>
        <w:lastRenderedPageBreak/>
        <w:t>I</w:t>
      </w:r>
      <w:r w:rsidR="000633A3">
        <w:rPr>
          <w:rFonts w:asciiTheme="majorBidi" w:hAnsiTheme="majorBidi" w:cstheme="majorBidi"/>
          <w:lang w:val="en-GB" w:eastAsia="nl-NL"/>
        </w:rPr>
        <w:t>mputation techniques</w:t>
      </w:r>
      <w:r>
        <w:rPr>
          <w:rFonts w:asciiTheme="majorBidi" w:hAnsiTheme="majorBidi" w:cstheme="majorBidi"/>
          <w:lang w:val="en-GB" w:eastAsia="nl-NL"/>
        </w:rPr>
        <w:t xml:space="preserve">, which </w:t>
      </w:r>
      <w:r>
        <w:rPr>
          <w:rFonts w:asciiTheme="majorBidi" w:hAnsiTheme="majorBidi" w:cstheme="majorBidi"/>
          <w:i/>
          <w:iCs/>
          <w:lang w:val="en-GB" w:eastAsia="nl-NL"/>
        </w:rPr>
        <w:t>are</w:t>
      </w:r>
      <w:r w:rsidR="000633A3">
        <w:rPr>
          <w:rFonts w:asciiTheme="majorBidi" w:hAnsiTheme="majorBidi" w:cstheme="majorBidi"/>
          <w:lang w:val="en-GB" w:eastAsia="nl-NL"/>
        </w:rPr>
        <w:t xml:space="preserve"> used at NSIs</w:t>
      </w:r>
      <w:r>
        <w:rPr>
          <w:rFonts w:asciiTheme="majorBidi" w:hAnsiTheme="majorBidi" w:cstheme="majorBidi"/>
          <w:lang w:val="en-GB" w:eastAsia="nl-NL"/>
        </w:rPr>
        <w:t>,</w:t>
      </w:r>
      <w:r w:rsidR="000633A3">
        <w:rPr>
          <w:rFonts w:asciiTheme="majorBidi" w:hAnsiTheme="majorBidi" w:cstheme="majorBidi"/>
          <w:lang w:val="en-GB" w:eastAsia="nl-NL"/>
        </w:rPr>
        <w:t xml:space="preserve"> can be divided into two main classes, depending on the kind of data to be imputed: techniques for numerical data and techniques for categorical data </w:t>
      </w:r>
      <w:r w:rsidR="000633A3" w:rsidRPr="00FB4BA0">
        <w:rPr>
          <w:rFonts w:asciiTheme="majorBidi" w:hAnsiTheme="majorBidi" w:cstheme="majorBidi"/>
          <w:lang w:val="en-GB" w:eastAsia="nl-NL"/>
        </w:rPr>
        <w:t xml:space="preserve">(De Waal, </w:t>
      </w:r>
      <w:proofErr w:type="spellStart"/>
      <w:r w:rsidR="000633A3" w:rsidRPr="00FB4BA0">
        <w:rPr>
          <w:rFonts w:asciiTheme="majorBidi" w:hAnsiTheme="majorBidi" w:cstheme="majorBidi"/>
          <w:lang w:val="en-GB" w:eastAsia="nl-NL"/>
        </w:rPr>
        <w:t>Pannekoek</w:t>
      </w:r>
      <w:proofErr w:type="spellEnd"/>
      <w:r w:rsidR="000633A3" w:rsidRPr="00FB4BA0">
        <w:rPr>
          <w:rFonts w:asciiTheme="majorBidi" w:hAnsiTheme="majorBidi" w:cstheme="majorBidi"/>
          <w:lang w:val="en-GB" w:eastAsia="nl-NL"/>
        </w:rPr>
        <w:t xml:space="preserve"> &amp; </w:t>
      </w:r>
      <w:proofErr w:type="spellStart"/>
      <w:r w:rsidR="000633A3" w:rsidRPr="00FB4BA0">
        <w:rPr>
          <w:rFonts w:asciiTheme="majorBidi" w:hAnsiTheme="majorBidi" w:cstheme="majorBidi"/>
          <w:lang w:val="en-GB" w:eastAsia="nl-NL"/>
        </w:rPr>
        <w:t>Scholtus</w:t>
      </w:r>
      <w:proofErr w:type="spellEnd"/>
      <w:r w:rsidR="000633A3" w:rsidRPr="00FB4BA0">
        <w:rPr>
          <w:rFonts w:asciiTheme="majorBidi" w:hAnsiTheme="majorBidi" w:cstheme="majorBidi"/>
          <w:lang w:val="en-GB" w:eastAsia="nl-NL"/>
        </w:rPr>
        <w:t>, 2011)</w:t>
      </w:r>
      <w:r w:rsidR="000633A3">
        <w:rPr>
          <w:rFonts w:asciiTheme="majorBidi" w:hAnsiTheme="majorBidi" w:cstheme="majorBidi"/>
          <w:lang w:val="en-GB" w:eastAsia="nl-NL"/>
        </w:rPr>
        <w:t xml:space="preserve">. </w:t>
      </w:r>
      <w:r w:rsidR="00D674E7">
        <w:rPr>
          <w:rFonts w:asciiTheme="majorBidi" w:hAnsiTheme="majorBidi" w:cstheme="majorBidi"/>
          <w:lang w:val="en-GB" w:eastAsia="nl-NL"/>
        </w:rPr>
        <w:t xml:space="preserve">Because the data used in this study consists of categorical variables, this </w:t>
      </w:r>
      <w:r w:rsidR="009E0B0F">
        <w:rPr>
          <w:rFonts w:asciiTheme="majorBidi" w:hAnsiTheme="majorBidi" w:cstheme="majorBidi"/>
          <w:lang w:val="en-GB" w:eastAsia="nl-NL"/>
        </w:rPr>
        <w:t xml:space="preserve">thesis will only take characteristics of a categorical data set into account. </w:t>
      </w:r>
    </w:p>
    <w:p w14:paraId="7B779931" w14:textId="77777777" w:rsidR="00317BCD" w:rsidRPr="001874FB" w:rsidRDefault="00317BCD" w:rsidP="00AE1B9F">
      <w:pPr>
        <w:pStyle w:val="Geenafstand"/>
        <w:rPr>
          <w:lang w:val="en-GB"/>
        </w:rPr>
      </w:pPr>
    </w:p>
    <w:p w14:paraId="24D8425A" w14:textId="017A3087" w:rsidR="00142E8F" w:rsidRPr="009340F1" w:rsidRDefault="009E0B0F" w:rsidP="009340F1">
      <w:pPr>
        <w:pStyle w:val="Lijstalinea"/>
        <w:numPr>
          <w:ilvl w:val="1"/>
          <w:numId w:val="11"/>
        </w:numPr>
        <w:spacing w:after="0" w:line="360" w:lineRule="auto"/>
        <w:jc w:val="both"/>
        <w:rPr>
          <w:rFonts w:asciiTheme="majorBidi" w:eastAsia="Times New Roman" w:hAnsiTheme="majorBidi" w:cstheme="majorBidi"/>
          <w:b/>
          <w:bCs/>
          <w:color w:val="000000"/>
          <w:lang w:val="en-GB" w:eastAsia="nl-NL"/>
        </w:rPr>
      </w:pPr>
      <w:r>
        <w:rPr>
          <w:rFonts w:asciiTheme="majorBidi" w:eastAsia="Times New Roman" w:hAnsiTheme="majorBidi" w:cstheme="majorBidi"/>
          <w:b/>
          <w:bCs/>
          <w:color w:val="000000"/>
          <w:lang w:val="en-GB" w:eastAsia="nl-NL"/>
        </w:rPr>
        <w:t xml:space="preserve">Data imputation applied on categorical data </w:t>
      </w:r>
    </w:p>
    <w:p w14:paraId="27C9A6A7" w14:textId="56491064" w:rsidR="00635B33" w:rsidRPr="00635B33" w:rsidRDefault="00FD5F0D" w:rsidP="00513869">
      <w:pPr>
        <w:spacing w:line="360" w:lineRule="auto"/>
        <w:jc w:val="both"/>
        <w:rPr>
          <w:rFonts w:asciiTheme="majorBidi" w:hAnsiTheme="majorBidi" w:cstheme="majorBidi"/>
        </w:rPr>
      </w:pPr>
      <w:r w:rsidRPr="00635B33">
        <w:rPr>
          <w:rFonts w:asciiTheme="majorBidi" w:hAnsiTheme="majorBidi" w:cstheme="majorBidi"/>
        </w:rPr>
        <w:t xml:space="preserve">The dataset relevant for this study, and provided by </w:t>
      </w:r>
      <w:r w:rsidR="00635B33" w:rsidRPr="00635B33">
        <w:rPr>
          <w:rFonts w:asciiTheme="majorBidi" w:hAnsiTheme="majorBidi" w:cstheme="majorBidi"/>
        </w:rPr>
        <w:t>Statistical Netherlands</w:t>
      </w:r>
      <w:r w:rsidRPr="00635B33">
        <w:rPr>
          <w:rFonts w:asciiTheme="majorBidi" w:hAnsiTheme="majorBidi" w:cstheme="majorBidi"/>
        </w:rPr>
        <w:t xml:space="preserve">, consists of categorical data. </w:t>
      </w:r>
      <w:r w:rsidR="00536EC9">
        <w:rPr>
          <w:rFonts w:asciiTheme="majorBidi" w:hAnsiTheme="majorBidi" w:cstheme="majorBidi"/>
        </w:rPr>
        <w:t xml:space="preserve">At </w:t>
      </w:r>
      <w:r w:rsidR="000633A3">
        <w:rPr>
          <w:rFonts w:asciiTheme="majorBidi" w:hAnsiTheme="majorBidi" w:cstheme="majorBidi"/>
        </w:rPr>
        <w:t>NSIs, and other statistical institutes, categorical data occur mainly in social surveys, for instance, surveys on persons or households</w:t>
      </w:r>
      <w:r w:rsidR="009E0B0F">
        <w:rPr>
          <w:rFonts w:asciiTheme="majorBidi" w:hAnsiTheme="majorBidi" w:cstheme="majorBidi"/>
        </w:rPr>
        <w:t xml:space="preserve"> </w:t>
      </w:r>
      <w:r w:rsidR="009E0B0F" w:rsidRPr="00FB4BA0">
        <w:rPr>
          <w:rFonts w:asciiTheme="majorBidi" w:hAnsiTheme="majorBidi" w:cstheme="majorBidi"/>
          <w:lang w:val="en-GB" w:eastAsia="nl-NL"/>
        </w:rPr>
        <w:t xml:space="preserve">(De Waal, </w:t>
      </w:r>
      <w:proofErr w:type="spellStart"/>
      <w:r w:rsidR="009E0B0F" w:rsidRPr="00FB4BA0">
        <w:rPr>
          <w:rFonts w:asciiTheme="majorBidi" w:hAnsiTheme="majorBidi" w:cstheme="majorBidi"/>
          <w:lang w:val="en-GB" w:eastAsia="nl-NL"/>
        </w:rPr>
        <w:t>Pannekoek</w:t>
      </w:r>
      <w:proofErr w:type="spellEnd"/>
      <w:r w:rsidR="009E0B0F" w:rsidRPr="00FB4BA0">
        <w:rPr>
          <w:rFonts w:asciiTheme="majorBidi" w:hAnsiTheme="majorBidi" w:cstheme="majorBidi"/>
          <w:lang w:val="en-GB" w:eastAsia="nl-NL"/>
        </w:rPr>
        <w:t xml:space="preserve"> &amp; </w:t>
      </w:r>
      <w:proofErr w:type="spellStart"/>
      <w:r w:rsidR="009E0B0F" w:rsidRPr="00FB4BA0">
        <w:rPr>
          <w:rFonts w:asciiTheme="majorBidi" w:hAnsiTheme="majorBidi" w:cstheme="majorBidi"/>
          <w:lang w:val="en-GB" w:eastAsia="nl-NL"/>
        </w:rPr>
        <w:t>Scholtus</w:t>
      </w:r>
      <w:proofErr w:type="spellEnd"/>
      <w:r w:rsidR="009E0B0F" w:rsidRPr="00FB4BA0">
        <w:rPr>
          <w:rFonts w:asciiTheme="majorBidi" w:hAnsiTheme="majorBidi" w:cstheme="majorBidi"/>
          <w:lang w:val="en-GB" w:eastAsia="nl-NL"/>
        </w:rPr>
        <w:t>, 2011)</w:t>
      </w:r>
      <w:r w:rsidR="009E0B0F">
        <w:rPr>
          <w:rFonts w:asciiTheme="majorBidi" w:hAnsiTheme="majorBidi" w:cstheme="majorBidi"/>
          <w:lang w:val="en-GB" w:eastAsia="nl-NL"/>
        </w:rPr>
        <w:t>.</w:t>
      </w:r>
    </w:p>
    <w:p w14:paraId="18246148" w14:textId="5C94308B" w:rsidR="00AE1B9F" w:rsidRDefault="00FD5F0D" w:rsidP="009E0B0F">
      <w:pPr>
        <w:spacing w:line="360" w:lineRule="auto"/>
        <w:jc w:val="both"/>
        <w:rPr>
          <w:rFonts w:asciiTheme="majorBidi" w:hAnsiTheme="majorBidi" w:cstheme="majorBidi"/>
        </w:rPr>
      </w:pPr>
      <w:r w:rsidRPr="00AE1B9F">
        <w:rPr>
          <w:rFonts w:asciiTheme="majorBidi" w:hAnsiTheme="majorBidi" w:cstheme="majorBidi"/>
        </w:rPr>
        <w:t xml:space="preserve">Categorical data is data which can only take a finite of countable number of values (Andersen, 2012). </w:t>
      </w:r>
      <w:r w:rsidR="00626202">
        <w:rPr>
          <w:rFonts w:asciiTheme="majorBidi" w:hAnsiTheme="majorBidi" w:cstheme="majorBidi"/>
        </w:rPr>
        <w:t>Differently explained, categorical data is</w:t>
      </w:r>
      <w:r w:rsidRPr="00AE1B9F">
        <w:rPr>
          <w:rFonts w:asciiTheme="majorBidi" w:hAnsiTheme="majorBidi" w:cstheme="majorBidi"/>
        </w:rPr>
        <w:t xml:space="preserve"> qualitative data where the possible </w:t>
      </w:r>
      <w:r w:rsidR="0080082C" w:rsidRPr="00AE1B9F">
        <w:rPr>
          <w:rFonts w:asciiTheme="majorBidi" w:hAnsiTheme="majorBidi" w:cstheme="majorBidi"/>
        </w:rPr>
        <w:t>values</w:t>
      </w:r>
      <w:r w:rsidR="0080082C">
        <w:rPr>
          <w:rFonts w:asciiTheme="majorBidi" w:hAnsiTheme="majorBidi" w:cstheme="majorBidi"/>
        </w:rPr>
        <w:t>,</w:t>
      </w:r>
      <w:r w:rsidR="0080082C" w:rsidRPr="00AE1B9F">
        <w:rPr>
          <w:rFonts w:asciiTheme="majorBidi" w:hAnsiTheme="majorBidi" w:cstheme="majorBidi"/>
        </w:rPr>
        <w:t xml:space="preserve"> which a variable can take on,</w:t>
      </w:r>
      <w:r w:rsidR="009E0B0F">
        <w:rPr>
          <w:rFonts w:asciiTheme="majorBidi" w:hAnsiTheme="majorBidi" w:cstheme="majorBidi"/>
        </w:rPr>
        <w:t xml:space="preserve"> form a set of categories, also known as a measurement scale.</w:t>
      </w:r>
      <w:r w:rsidR="00635B33">
        <w:rPr>
          <w:rFonts w:asciiTheme="majorBidi" w:hAnsiTheme="majorBidi" w:cstheme="majorBidi"/>
        </w:rPr>
        <w:t xml:space="preserve"> Categorical scales are pervasive in the social sciences for measuring attitudes and opinions. Furthermore, categorical variables have two main types of measurement scales. Many categorical scales have a natural ordering (e.g. excellent, good, fair, poor). The variables having these kind of ordered scales are called ordinal variables. Categorical variables having unordered scales are called nominal variables. For nominal variables, the order of listing the categ</w:t>
      </w:r>
      <w:r w:rsidR="0058444E">
        <w:rPr>
          <w:rFonts w:asciiTheme="majorBidi" w:hAnsiTheme="majorBidi" w:cstheme="majorBidi"/>
        </w:rPr>
        <w:t xml:space="preserve">ories is irrelevant (e.g. types of music: classical, country, folk, jazz, rock). Categorical variables are often referred to as qualitative, to distinguish them from numerical-valued or quantitative variables. Quantitative discrete data are also considered categorical provided that </w:t>
      </w:r>
      <w:r w:rsidR="0058444E" w:rsidRPr="00AE1B9F">
        <w:rPr>
          <w:rFonts w:asciiTheme="majorBidi" w:hAnsiTheme="majorBidi" w:cstheme="majorBidi"/>
        </w:rPr>
        <w:t xml:space="preserve">the set of possible responses is small, e.g. </w:t>
      </w:r>
      <w:r w:rsidR="00560230">
        <w:rPr>
          <w:rFonts w:asciiTheme="majorBidi" w:hAnsiTheme="majorBidi" w:cstheme="majorBidi"/>
        </w:rPr>
        <w:t xml:space="preserve">a small set of </w:t>
      </w:r>
      <w:r w:rsidR="0058444E" w:rsidRPr="00AE1B9F">
        <w:rPr>
          <w:rFonts w:asciiTheme="majorBidi" w:hAnsiTheme="majorBidi" w:cstheme="majorBidi"/>
        </w:rPr>
        <w:t>0, 1, 2, 3, 4, 5</w:t>
      </w:r>
      <w:r w:rsidR="0058444E">
        <w:rPr>
          <w:rFonts w:asciiTheme="majorBidi" w:hAnsiTheme="majorBidi" w:cstheme="majorBidi"/>
        </w:rPr>
        <w:t xml:space="preserve"> (</w:t>
      </w:r>
      <w:proofErr w:type="spellStart"/>
      <w:r w:rsidR="0058444E">
        <w:rPr>
          <w:rFonts w:asciiTheme="majorBidi" w:hAnsiTheme="majorBidi" w:cstheme="majorBidi"/>
        </w:rPr>
        <w:t>Agresti</w:t>
      </w:r>
      <w:proofErr w:type="spellEnd"/>
      <w:r w:rsidR="0058444E">
        <w:rPr>
          <w:rFonts w:asciiTheme="majorBidi" w:hAnsiTheme="majorBidi" w:cstheme="majorBidi"/>
        </w:rPr>
        <w:t xml:space="preserve">, 2007; </w:t>
      </w:r>
      <w:proofErr w:type="spellStart"/>
      <w:r w:rsidR="0058444E">
        <w:rPr>
          <w:rFonts w:asciiTheme="majorBidi" w:hAnsiTheme="majorBidi" w:cstheme="majorBidi"/>
        </w:rPr>
        <w:t>Simonoff</w:t>
      </w:r>
      <w:proofErr w:type="spellEnd"/>
      <w:r w:rsidR="0058444E">
        <w:rPr>
          <w:rFonts w:asciiTheme="majorBidi" w:hAnsiTheme="majorBidi" w:cstheme="majorBidi"/>
        </w:rPr>
        <w:t xml:space="preserve">, 2013). </w:t>
      </w:r>
    </w:p>
    <w:p w14:paraId="2D0AF275" w14:textId="1969F74E" w:rsidR="00560230" w:rsidRDefault="00F85AC5" w:rsidP="005215EB">
      <w:pPr>
        <w:spacing w:line="360" w:lineRule="auto"/>
        <w:jc w:val="both"/>
        <w:rPr>
          <w:rFonts w:asciiTheme="majorBidi" w:hAnsiTheme="majorBidi" w:cstheme="majorBidi"/>
        </w:rPr>
      </w:pPr>
      <w:r>
        <w:rPr>
          <w:rFonts w:asciiTheme="majorBidi" w:hAnsiTheme="majorBidi" w:cstheme="majorBidi"/>
        </w:rPr>
        <w:t xml:space="preserve">When the data in question are categorical, </w:t>
      </w:r>
      <w:r w:rsidR="00701ECE">
        <w:rPr>
          <w:rFonts w:asciiTheme="majorBidi" w:hAnsiTheme="majorBidi" w:cstheme="majorBidi"/>
        </w:rPr>
        <w:t xml:space="preserve">it is </w:t>
      </w:r>
      <w:r w:rsidR="00041183">
        <w:rPr>
          <w:rFonts w:asciiTheme="majorBidi" w:hAnsiTheme="majorBidi" w:cstheme="majorBidi"/>
        </w:rPr>
        <w:t xml:space="preserve">mostly </w:t>
      </w:r>
      <w:r w:rsidR="00701ECE">
        <w:rPr>
          <w:rFonts w:asciiTheme="majorBidi" w:hAnsiTheme="majorBidi" w:cstheme="majorBidi"/>
        </w:rPr>
        <w:t xml:space="preserve">not clear what the appropriate methodology for imputing missing data should be. </w:t>
      </w:r>
      <w:r w:rsidR="005215EB">
        <w:rPr>
          <w:rFonts w:asciiTheme="majorBidi" w:hAnsiTheme="majorBidi" w:cstheme="majorBidi"/>
        </w:rPr>
        <w:t>Numerous studies are reported regarding the imputation of the numerical or continuous data but there is not much research devoted to categorical data imputation with machine learning despite the fact that many real life datasets contain categorical attributes (</w:t>
      </w:r>
      <w:proofErr w:type="spellStart"/>
      <w:r w:rsidR="005215EB">
        <w:rPr>
          <w:rFonts w:asciiTheme="majorBidi" w:hAnsiTheme="majorBidi" w:cstheme="majorBidi"/>
        </w:rPr>
        <w:t>Nishanth</w:t>
      </w:r>
      <w:proofErr w:type="spellEnd"/>
      <w:r w:rsidR="005215EB">
        <w:rPr>
          <w:rFonts w:asciiTheme="majorBidi" w:hAnsiTheme="majorBidi" w:cstheme="majorBidi"/>
        </w:rPr>
        <w:t xml:space="preserve"> &amp; Ravi, 2016). M</w:t>
      </w:r>
      <w:r w:rsidR="006D7D3D">
        <w:rPr>
          <w:rFonts w:asciiTheme="majorBidi" w:hAnsiTheme="majorBidi" w:cstheme="majorBidi"/>
        </w:rPr>
        <w:t>ethods of imputation specifically designed for categorical data are either limited in terms of the number of variables they can accommodate, or have not been fully compared with the continuous data approaches used with categorical data</w:t>
      </w:r>
      <w:r w:rsidR="008678CE">
        <w:rPr>
          <w:rFonts w:asciiTheme="majorBidi" w:hAnsiTheme="majorBidi" w:cstheme="majorBidi"/>
        </w:rPr>
        <w:t xml:space="preserve"> (Finch, 2010)</w:t>
      </w:r>
      <w:r w:rsidR="006D7D3D">
        <w:rPr>
          <w:rFonts w:asciiTheme="majorBidi" w:hAnsiTheme="majorBidi" w:cstheme="majorBidi"/>
        </w:rPr>
        <w:t xml:space="preserve">. </w:t>
      </w:r>
      <w:r w:rsidR="005215EB">
        <w:rPr>
          <w:rFonts w:asciiTheme="majorBidi" w:hAnsiTheme="majorBidi" w:cstheme="majorBidi"/>
        </w:rPr>
        <w:t>In addition, s</w:t>
      </w:r>
      <w:r w:rsidR="00560230">
        <w:rPr>
          <w:rFonts w:asciiTheme="majorBidi" w:hAnsiTheme="majorBidi" w:cstheme="majorBidi"/>
        </w:rPr>
        <w:t xml:space="preserve">ignificant features regarding the imputation of </w:t>
      </w:r>
      <w:r w:rsidR="008363BC">
        <w:rPr>
          <w:rFonts w:asciiTheme="majorBidi" w:hAnsiTheme="majorBidi" w:cstheme="majorBidi"/>
        </w:rPr>
        <w:t xml:space="preserve">categorical data are not always taken into account (Rey Del Castillo, 2012). </w:t>
      </w:r>
    </w:p>
    <w:p w14:paraId="04DEF06B" w14:textId="4694BAFB" w:rsidR="009340F1" w:rsidRDefault="00DC7DE7" w:rsidP="0034394A">
      <w:pPr>
        <w:spacing w:line="360" w:lineRule="auto"/>
        <w:jc w:val="both"/>
        <w:rPr>
          <w:rFonts w:asciiTheme="majorBidi" w:hAnsiTheme="majorBidi" w:cstheme="majorBidi"/>
        </w:rPr>
      </w:pPr>
      <w:r>
        <w:rPr>
          <w:rFonts w:asciiTheme="majorBidi" w:hAnsiTheme="majorBidi" w:cstheme="majorBidi"/>
        </w:rPr>
        <w:t>Current statistical methods for imputing missing categorical data have limited use in practice because of the concern about robustness and/or difficulty in implementation when the n</w:t>
      </w:r>
      <w:r w:rsidR="0034394A">
        <w:rPr>
          <w:rFonts w:asciiTheme="majorBidi" w:hAnsiTheme="majorBidi" w:cstheme="majorBidi"/>
        </w:rPr>
        <w:t>umber of categorical variables are</w:t>
      </w:r>
      <w:r>
        <w:rPr>
          <w:rFonts w:asciiTheme="majorBidi" w:hAnsiTheme="majorBidi" w:cstheme="majorBidi"/>
        </w:rPr>
        <w:t xml:space="preserve"> large. </w:t>
      </w:r>
      <w:r w:rsidR="009340F1">
        <w:rPr>
          <w:rFonts w:asciiTheme="majorBidi" w:hAnsiTheme="majorBidi" w:cstheme="majorBidi"/>
        </w:rPr>
        <w:t xml:space="preserve">The most common types of imputation models are variants of regression models with parameters estimated from the observed correct data. However, for categorical variables, donor methods are also </w:t>
      </w:r>
      <w:r w:rsidR="009340F1">
        <w:rPr>
          <w:rFonts w:asciiTheme="majorBidi" w:hAnsiTheme="majorBidi" w:cstheme="majorBidi"/>
        </w:rPr>
        <w:lastRenderedPageBreak/>
        <w:t xml:space="preserve">frequently used. It depends on the characteristics of the data set and the research goals, which imputation methods is best suited for a particular situation (De Waal, </w:t>
      </w:r>
      <w:proofErr w:type="spellStart"/>
      <w:r w:rsidR="009340F1">
        <w:rPr>
          <w:rFonts w:asciiTheme="majorBidi" w:hAnsiTheme="majorBidi" w:cstheme="majorBidi"/>
        </w:rPr>
        <w:t>Pannekoek</w:t>
      </w:r>
      <w:proofErr w:type="spellEnd"/>
      <w:r w:rsidR="009340F1">
        <w:rPr>
          <w:rFonts w:asciiTheme="majorBidi" w:hAnsiTheme="majorBidi" w:cstheme="majorBidi"/>
        </w:rPr>
        <w:t xml:space="preserve"> &amp; </w:t>
      </w:r>
      <w:proofErr w:type="spellStart"/>
      <w:r w:rsidR="009340F1">
        <w:rPr>
          <w:rFonts w:asciiTheme="majorBidi" w:hAnsiTheme="majorBidi" w:cstheme="majorBidi"/>
        </w:rPr>
        <w:t>Scholtus</w:t>
      </w:r>
      <w:proofErr w:type="spellEnd"/>
      <w:r w:rsidR="009340F1">
        <w:rPr>
          <w:rFonts w:asciiTheme="majorBidi" w:hAnsiTheme="majorBidi" w:cstheme="majorBidi"/>
        </w:rPr>
        <w:t xml:space="preserve">, 2011). </w:t>
      </w:r>
    </w:p>
    <w:p w14:paraId="128ECAE1" w14:textId="17AC31D1" w:rsidR="008A12E7" w:rsidRDefault="0035427F" w:rsidP="0035427F">
      <w:pPr>
        <w:spacing w:after="0" w:line="360" w:lineRule="auto"/>
        <w:jc w:val="both"/>
        <w:rPr>
          <w:rFonts w:asciiTheme="majorBidi" w:hAnsiTheme="majorBidi" w:cstheme="majorBidi"/>
          <w:lang w:val="nl-NL"/>
        </w:rPr>
      </w:pPr>
      <w:r w:rsidRPr="0035427F">
        <w:rPr>
          <w:rFonts w:asciiTheme="majorBidi" w:hAnsiTheme="majorBidi" w:cstheme="majorBidi"/>
        </w:rPr>
        <w:t>However, according to Graham (2009)</w:t>
      </w:r>
      <w:r>
        <w:rPr>
          <w:rFonts w:asciiTheme="majorBidi" w:hAnsiTheme="majorBidi" w:cstheme="majorBidi"/>
        </w:rPr>
        <w:t xml:space="preserve"> do some researchers believe that missing categorical data requires special missing data procedures but Graham stated that this is not true in </w:t>
      </w:r>
      <w:proofErr w:type="gramStart"/>
      <w:r>
        <w:rPr>
          <w:rFonts w:asciiTheme="majorBidi" w:hAnsiTheme="majorBidi" w:cstheme="majorBidi"/>
        </w:rPr>
        <w:t>general.</w:t>
      </w:r>
      <w:proofErr w:type="gramEnd"/>
      <w:r>
        <w:rPr>
          <w:rFonts w:asciiTheme="majorBidi" w:hAnsiTheme="majorBidi" w:cstheme="majorBidi"/>
        </w:rPr>
        <w:t xml:space="preserve"> </w:t>
      </w:r>
      <w:r w:rsidR="00DC7DE7" w:rsidRPr="00FA18C7">
        <w:rPr>
          <w:rFonts w:asciiTheme="majorBidi" w:hAnsiTheme="majorBidi" w:cstheme="majorBidi"/>
          <w:highlight w:val="yellow"/>
          <w:lang w:val="nl-NL"/>
        </w:rPr>
        <w:t xml:space="preserve">In </w:t>
      </w:r>
      <w:proofErr w:type="spellStart"/>
      <w:r w:rsidR="00DC7DE7" w:rsidRPr="00FA18C7">
        <w:rPr>
          <w:rFonts w:asciiTheme="majorBidi" w:hAnsiTheme="majorBidi" w:cstheme="majorBidi"/>
          <w:highlight w:val="yellow"/>
          <w:lang w:val="nl-NL"/>
        </w:rPr>
        <w:t>conclusion</w:t>
      </w:r>
      <w:proofErr w:type="spellEnd"/>
      <w:r w:rsidR="00DC7DE7" w:rsidRPr="00FA18C7">
        <w:rPr>
          <w:rFonts w:asciiTheme="majorBidi" w:hAnsiTheme="majorBidi" w:cstheme="majorBidi"/>
          <w:highlight w:val="yellow"/>
          <w:lang w:val="nl-NL"/>
        </w:rPr>
        <w:t>, o</w:t>
      </w:r>
      <w:r w:rsidR="008A12E7" w:rsidRPr="00FA18C7">
        <w:rPr>
          <w:rFonts w:asciiTheme="majorBidi" w:hAnsiTheme="majorBidi" w:cstheme="majorBidi"/>
          <w:highlight w:val="yellow"/>
          <w:lang w:val="nl-NL"/>
        </w:rPr>
        <w:t xml:space="preserve">nderzoek naar </w:t>
      </w:r>
      <w:proofErr w:type="spellStart"/>
      <w:r w:rsidR="008A12E7" w:rsidRPr="00FA18C7">
        <w:rPr>
          <w:rFonts w:asciiTheme="majorBidi" w:hAnsiTheme="majorBidi" w:cstheme="majorBidi"/>
          <w:highlight w:val="yellow"/>
          <w:lang w:val="nl-NL"/>
        </w:rPr>
        <w:t>categorical</w:t>
      </w:r>
      <w:proofErr w:type="spellEnd"/>
      <w:r w:rsidR="008A12E7" w:rsidRPr="00FA18C7">
        <w:rPr>
          <w:rFonts w:asciiTheme="majorBidi" w:hAnsiTheme="majorBidi" w:cstheme="majorBidi"/>
          <w:highlight w:val="yellow"/>
          <w:lang w:val="nl-NL"/>
        </w:rPr>
        <w:t xml:space="preserve"> data </w:t>
      </w:r>
      <w:proofErr w:type="spellStart"/>
      <w:r w:rsidR="008A12E7" w:rsidRPr="00FA18C7">
        <w:rPr>
          <w:rFonts w:asciiTheme="majorBidi" w:hAnsiTheme="majorBidi" w:cstheme="majorBidi"/>
          <w:highlight w:val="yellow"/>
          <w:lang w:val="nl-NL"/>
        </w:rPr>
        <w:t>imputation</w:t>
      </w:r>
      <w:proofErr w:type="spellEnd"/>
      <w:r w:rsidR="008A12E7" w:rsidRPr="00FA18C7">
        <w:rPr>
          <w:rFonts w:asciiTheme="majorBidi" w:hAnsiTheme="majorBidi" w:cstheme="majorBidi"/>
          <w:highlight w:val="yellow"/>
          <w:lang w:val="nl-NL"/>
        </w:rPr>
        <w:t xml:space="preserve"> </w:t>
      </w:r>
      <w:proofErr w:type="spellStart"/>
      <w:r w:rsidR="008A12E7" w:rsidRPr="00FA18C7">
        <w:rPr>
          <w:rFonts w:asciiTheme="majorBidi" w:hAnsiTheme="majorBidi" w:cstheme="majorBidi"/>
          <w:highlight w:val="yellow"/>
          <w:lang w:val="nl-NL"/>
        </w:rPr>
        <w:t>methods</w:t>
      </w:r>
      <w:proofErr w:type="spellEnd"/>
      <w:r w:rsidR="008A12E7" w:rsidRPr="00FA18C7">
        <w:rPr>
          <w:rFonts w:asciiTheme="majorBidi" w:hAnsiTheme="majorBidi" w:cstheme="majorBidi"/>
          <w:highlight w:val="yellow"/>
          <w:lang w:val="nl-NL"/>
        </w:rPr>
        <w:t xml:space="preserve"> zijn schaars en </w:t>
      </w:r>
      <w:proofErr w:type="gramStart"/>
      <w:r w:rsidR="008A12E7" w:rsidRPr="00FA18C7">
        <w:rPr>
          <w:rFonts w:asciiTheme="majorBidi" w:hAnsiTheme="majorBidi" w:cstheme="majorBidi"/>
          <w:highlight w:val="yellow"/>
          <w:lang w:val="nl-NL"/>
        </w:rPr>
        <w:t>niet</w:t>
      </w:r>
      <w:r w:rsidR="001B55EC" w:rsidRPr="00FA18C7">
        <w:rPr>
          <w:rFonts w:asciiTheme="majorBidi" w:hAnsiTheme="majorBidi" w:cstheme="majorBidi"/>
          <w:highlight w:val="yellow"/>
          <w:lang w:val="nl-NL"/>
        </w:rPr>
        <w:t xml:space="preserve"> geheel</w:t>
      </w:r>
      <w:proofErr w:type="gramEnd"/>
      <w:r w:rsidR="001B55EC" w:rsidRPr="00FA18C7">
        <w:rPr>
          <w:rFonts w:asciiTheme="majorBidi" w:hAnsiTheme="majorBidi" w:cstheme="majorBidi"/>
          <w:highlight w:val="yellow"/>
          <w:lang w:val="nl-NL"/>
        </w:rPr>
        <w:t xml:space="preserve"> goed onderbouwd, of steeds andere methodes en niet één geluid.</w:t>
      </w:r>
      <w:r w:rsidR="001B55EC">
        <w:rPr>
          <w:rFonts w:asciiTheme="majorBidi" w:hAnsiTheme="majorBidi" w:cstheme="majorBidi"/>
          <w:lang w:val="nl-NL"/>
        </w:rPr>
        <w:t xml:space="preserve"> </w:t>
      </w:r>
    </w:p>
    <w:p w14:paraId="47B985ED" w14:textId="77777777" w:rsidR="00675270" w:rsidRPr="00FA1971" w:rsidRDefault="00675270" w:rsidP="00675270">
      <w:pPr>
        <w:pStyle w:val="Geenafstand"/>
        <w:rPr>
          <w:lang w:val="nl-NL"/>
        </w:rPr>
      </w:pPr>
    </w:p>
    <w:p w14:paraId="408C59F7" w14:textId="1DFC4D97" w:rsidR="004F2532" w:rsidRPr="009340F1" w:rsidRDefault="0020602D" w:rsidP="00155138">
      <w:pPr>
        <w:pStyle w:val="Lijstalinea"/>
        <w:numPr>
          <w:ilvl w:val="2"/>
          <w:numId w:val="11"/>
        </w:numPr>
        <w:tabs>
          <w:tab w:val="center" w:pos="4680"/>
        </w:tabs>
        <w:spacing w:line="360" w:lineRule="auto"/>
        <w:jc w:val="both"/>
        <w:rPr>
          <w:rFonts w:asciiTheme="majorBidi" w:hAnsiTheme="majorBidi" w:cstheme="majorBidi"/>
          <w:b/>
          <w:bCs/>
        </w:rPr>
      </w:pPr>
      <w:commentRangeStart w:id="14"/>
      <w:commentRangeStart w:id="15"/>
      <w:commentRangeStart w:id="16"/>
      <w:r>
        <w:rPr>
          <w:rFonts w:asciiTheme="majorBidi" w:hAnsiTheme="majorBidi" w:cstheme="majorBidi"/>
          <w:b/>
          <w:bCs/>
        </w:rPr>
        <w:t>How d</w:t>
      </w:r>
      <w:r w:rsidR="009340F1">
        <w:rPr>
          <w:rFonts w:asciiTheme="majorBidi" w:hAnsiTheme="majorBidi" w:cstheme="majorBidi"/>
          <w:b/>
          <w:bCs/>
        </w:rPr>
        <w:t>ata imputation methods</w:t>
      </w:r>
      <w:r>
        <w:rPr>
          <w:rFonts w:asciiTheme="majorBidi" w:hAnsiTheme="majorBidi" w:cstheme="majorBidi"/>
          <w:b/>
          <w:bCs/>
        </w:rPr>
        <w:t xml:space="preserve"> work in a </w:t>
      </w:r>
      <w:r w:rsidR="009340F1">
        <w:rPr>
          <w:rFonts w:asciiTheme="majorBidi" w:hAnsiTheme="majorBidi" w:cstheme="majorBidi"/>
          <w:b/>
          <w:bCs/>
        </w:rPr>
        <w:t>categorical data</w:t>
      </w:r>
      <w:r>
        <w:rPr>
          <w:rFonts w:asciiTheme="majorBidi" w:hAnsiTheme="majorBidi" w:cstheme="majorBidi"/>
          <w:b/>
          <w:bCs/>
        </w:rPr>
        <w:t xml:space="preserve">set </w:t>
      </w:r>
      <w:r w:rsidR="00B41DD8" w:rsidRPr="009340F1">
        <w:rPr>
          <w:rFonts w:asciiTheme="majorBidi" w:hAnsiTheme="majorBidi" w:cstheme="majorBidi"/>
          <w:b/>
          <w:bCs/>
        </w:rPr>
        <w:tab/>
      </w:r>
      <w:commentRangeEnd w:id="14"/>
      <w:r w:rsidR="00155138">
        <w:rPr>
          <w:rStyle w:val="Verwijzingopmerking"/>
        </w:rPr>
        <w:commentReference w:id="14"/>
      </w:r>
      <w:commentRangeEnd w:id="15"/>
      <w:r w:rsidR="00536EC9">
        <w:rPr>
          <w:rStyle w:val="Verwijzingopmerking"/>
        </w:rPr>
        <w:commentReference w:id="15"/>
      </w:r>
      <w:commentRangeEnd w:id="16"/>
      <w:r w:rsidR="00B503FE">
        <w:rPr>
          <w:rStyle w:val="Verwijzingopmerking"/>
        </w:rPr>
        <w:commentReference w:id="16"/>
      </w:r>
    </w:p>
    <w:p w14:paraId="5FBA0DCC" w14:textId="7FF10BF1" w:rsidR="00B41DD8" w:rsidRDefault="00B41DD8" w:rsidP="00675270">
      <w:pPr>
        <w:spacing w:after="0" w:line="360" w:lineRule="auto"/>
        <w:jc w:val="both"/>
        <w:rPr>
          <w:rFonts w:asciiTheme="majorBidi" w:hAnsiTheme="majorBidi" w:cstheme="majorBidi"/>
        </w:rPr>
      </w:pPr>
      <w:r>
        <w:rPr>
          <w:rFonts w:asciiTheme="majorBidi" w:hAnsiTheme="majorBidi" w:cstheme="majorBidi"/>
          <w:b/>
          <w:bCs/>
          <w:i/>
          <w:iCs/>
        </w:rPr>
        <w:t>Multiple imputation</w:t>
      </w:r>
      <w:r>
        <w:rPr>
          <w:rFonts w:asciiTheme="majorBidi" w:hAnsiTheme="majorBidi" w:cstheme="majorBidi"/>
        </w:rPr>
        <w:t xml:space="preserve">, which </w:t>
      </w:r>
      <w:r w:rsidR="00536EC9">
        <w:rPr>
          <w:rFonts w:asciiTheme="majorBidi" w:hAnsiTheme="majorBidi" w:cstheme="majorBidi"/>
        </w:rPr>
        <w:t xml:space="preserve">can </w:t>
      </w:r>
      <w:r>
        <w:rPr>
          <w:rFonts w:asciiTheme="majorBidi" w:hAnsiTheme="majorBidi" w:cstheme="majorBidi"/>
        </w:rPr>
        <w:t xml:space="preserve">based on log-linear modeling, provides an elegant and sound solution for many missing data problems concerning categorical variables. Which yields unbiased statistical inference, and it is robust against departures from the assumed imputation model. The main limitation of MI under the log-linear model is, however, that it can be applied only when the number of variables used in the imputation model is small. </w:t>
      </w:r>
      <w:r>
        <w:rPr>
          <w:rFonts w:asciiTheme="majorBidi" w:hAnsiTheme="majorBidi" w:cstheme="majorBidi"/>
          <w:b/>
          <w:bCs/>
          <w:i/>
          <w:iCs/>
        </w:rPr>
        <w:t xml:space="preserve">Hot deck imputation </w:t>
      </w:r>
      <w:r>
        <w:rPr>
          <w:rFonts w:asciiTheme="majorBidi" w:hAnsiTheme="majorBidi" w:cstheme="majorBidi"/>
        </w:rPr>
        <w:t>can be used for data sets containing large numbers of categorical variables. This non-parametric imputation method involves a search for complete cases that have (almost) the same values on the observed variables as the case with missing values, and then imputes the missing value of the latter by drawing from the empirical distribution defined by the former (</w:t>
      </w:r>
      <w:proofErr w:type="spellStart"/>
      <w:r>
        <w:rPr>
          <w:rFonts w:asciiTheme="majorBidi" w:hAnsiTheme="majorBidi" w:cstheme="majorBidi"/>
        </w:rPr>
        <w:t>Sijtsma</w:t>
      </w:r>
      <w:proofErr w:type="spellEnd"/>
      <w:r>
        <w:rPr>
          <w:rFonts w:asciiTheme="majorBidi" w:hAnsiTheme="majorBidi" w:cstheme="majorBidi"/>
        </w:rPr>
        <w:t xml:space="preserve">, Van Der Ark, Van </w:t>
      </w:r>
      <w:proofErr w:type="spellStart"/>
      <w:r>
        <w:rPr>
          <w:rFonts w:asciiTheme="majorBidi" w:hAnsiTheme="majorBidi" w:cstheme="majorBidi"/>
        </w:rPr>
        <w:t>Ginkel</w:t>
      </w:r>
      <w:proofErr w:type="spellEnd"/>
      <w:r>
        <w:rPr>
          <w:rFonts w:asciiTheme="majorBidi" w:hAnsiTheme="majorBidi" w:cstheme="majorBidi"/>
        </w:rPr>
        <w:t xml:space="preserve"> &amp; </w:t>
      </w:r>
      <w:proofErr w:type="spellStart"/>
      <w:r>
        <w:rPr>
          <w:rFonts w:asciiTheme="majorBidi" w:hAnsiTheme="majorBidi" w:cstheme="majorBidi"/>
        </w:rPr>
        <w:t>Vermunt</w:t>
      </w:r>
      <w:proofErr w:type="spellEnd"/>
      <w:r>
        <w:rPr>
          <w:rFonts w:asciiTheme="majorBidi" w:hAnsiTheme="majorBidi" w:cstheme="majorBidi"/>
        </w:rPr>
        <w:t>, 2003).</w:t>
      </w:r>
      <w:r w:rsidR="008678CE" w:rsidRPr="00675270">
        <w:rPr>
          <w:rFonts w:asciiTheme="majorBidi" w:hAnsiTheme="majorBidi" w:cstheme="majorBidi"/>
        </w:rPr>
        <w:t xml:space="preserve"> </w:t>
      </w:r>
      <w:r w:rsidR="00675270" w:rsidRPr="00675270">
        <w:rPr>
          <w:rFonts w:asciiTheme="majorBidi" w:hAnsiTheme="majorBidi" w:cstheme="majorBidi"/>
        </w:rPr>
        <w:t>Because data are categorical, we need to replace missing data with the mode rather than the mean. Mean imputation is typically for continuous data (</w:t>
      </w:r>
      <w:proofErr w:type="spellStart"/>
      <w:r w:rsidR="00675270" w:rsidRPr="00675270">
        <w:rPr>
          <w:rFonts w:asciiTheme="majorBidi" w:hAnsiTheme="majorBidi" w:cstheme="majorBidi"/>
        </w:rPr>
        <w:t>Ästerbro</w:t>
      </w:r>
      <w:proofErr w:type="spellEnd"/>
      <w:r w:rsidR="00675270" w:rsidRPr="00675270">
        <w:rPr>
          <w:rFonts w:asciiTheme="majorBidi" w:hAnsiTheme="majorBidi" w:cstheme="majorBidi"/>
        </w:rPr>
        <w:t xml:space="preserve"> &amp; Chen, 2003). </w:t>
      </w:r>
      <w:r w:rsidR="008678CE" w:rsidRPr="00675270">
        <w:rPr>
          <w:rFonts w:asciiTheme="majorBidi" w:hAnsiTheme="majorBidi" w:cstheme="majorBidi"/>
        </w:rPr>
        <w:t>In</w:t>
      </w:r>
      <w:r w:rsidRPr="00675270">
        <w:rPr>
          <w:rFonts w:asciiTheme="majorBidi" w:hAnsiTheme="majorBidi" w:cstheme="majorBidi"/>
        </w:rPr>
        <w:t xml:space="preserve"> </w:t>
      </w:r>
      <w:r w:rsidR="008678CE" w:rsidRPr="00675270">
        <w:rPr>
          <w:rFonts w:asciiTheme="majorBidi" w:hAnsiTheme="majorBidi" w:cstheme="majorBidi"/>
          <w:b/>
          <w:bCs/>
          <w:i/>
          <w:iCs/>
        </w:rPr>
        <w:t xml:space="preserve">mode imputation (mean), </w:t>
      </w:r>
      <w:r w:rsidR="008678CE" w:rsidRPr="00675270">
        <w:rPr>
          <w:rFonts w:asciiTheme="majorBidi" w:hAnsiTheme="majorBidi" w:cstheme="majorBidi"/>
        </w:rPr>
        <w:t>the mode of an attribute is used to impute the missing value of the corresponding attribute. The disadvantage of mode imputation is that it leads to underestimation of the population variance (</w:t>
      </w:r>
      <w:proofErr w:type="spellStart"/>
      <w:r w:rsidR="008678CE" w:rsidRPr="00675270">
        <w:rPr>
          <w:rFonts w:asciiTheme="majorBidi" w:hAnsiTheme="majorBidi" w:cstheme="majorBidi"/>
        </w:rPr>
        <w:t>Nishanth</w:t>
      </w:r>
      <w:proofErr w:type="spellEnd"/>
      <w:r w:rsidR="008678CE" w:rsidRPr="00675270">
        <w:rPr>
          <w:rFonts w:asciiTheme="majorBidi" w:hAnsiTheme="majorBidi" w:cstheme="majorBidi"/>
        </w:rPr>
        <w:t xml:space="preserve"> &amp; Ravi, 2016).  </w:t>
      </w:r>
    </w:p>
    <w:p w14:paraId="7FD9F34E" w14:textId="0EF6B5B6" w:rsidR="00FA1971" w:rsidRDefault="00626202" w:rsidP="00E94BB5">
      <w:pPr>
        <w:spacing w:line="360" w:lineRule="auto"/>
        <w:jc w:val="both"/>
        <w:rPr>
          <w:rFonts w:asciiTheme="majorBidi" w:hAnsiTheme="majorBidi" w:cstheme="majorBidi"/>
          <w:b/>
          <w:bCs/>
          <w:i/>
          <w:iCs/>
        </w:rPr>
      </w:pPr>
      <w:proofErr w:type="gramStart"/>
      <w:r>
        <w:rPr>
          <w:rFonts w:asciiTheme="majorBidi" w:hAnsiTheme="majorBidi" w:cstheme="majorBidi"/>
          <w:b/>
          <w:bCs/>
          <w:i/>
          <w:iCs/>
        </w:rPr>
        <w:t>maximum</w:t>
      </w:r>
      <w:proofErr w:type="gramEnd"/>
      <w:r>
        <w:rPr>
          <w:rFonts w:asciiTheme="majorBidi" w:hAnsiTheme="majorBidi" w:cstheme="majorBidi"/>
          <w:b/>
          <w:bCs/>
          <w:i/>
          <w:iCs/>
        </w:rPr>
        <w:t xml:space="preserve"> likelihood, </w:t>
      </w:r>
      <w:r w:rsidR="004F2532">
        <w:rPr>
          <w:rFonts w:asciiTheme="majorBidi" w:hAnsiTheme="majorBidi" w:cstheme="majorBidi"/>
          <w:b/>
          <w:bCs/>
          <w:i/>
          <w:iCs/>
        </w:rPr>
        <w:t>K-</w:t>
      </w:r>
      <w:proofErr w:type="spellStart"/>
      <w:r w:rsidR="004F2532">
        <w:rPr>
          <w:rFonts w:asciiTheme="majorBidi" w:hAnsiTheme="majorBidi" w:cstheme="majorBidi"/>
          <w:b/>
          <w:bCs/>
          <w:i/>
          <w:iCs/>
        </w:rPr>
        <w:t>nn</w:t>
      </w:r>
      <w:proofErr w:type="spellEnd"/>
      <w:r w:rsidR="004F2532">
        <w:rPr>
          <w:rFonts w:asciiTheme="majorBidi" w:hAnsiTheme="majorBidi" w:cstheme="majorBidi"/>
          <w:b/>
          <w:bCs/>
          <w:i/>
          <w:iCs/>
        </w:rPr>
        <w:t xml:space="preserve">, </w:t>
      </w:r>
      <w:proofErr w:type="spellStart"/>
      <w:r w:rsidR="004F2532">
        <w:rPr>
          <w:rFonts w:asciiTheme="majorBidi" w:hAnsiTheme="majorBidi" w:cstheme="majorBidi"/>
          <w:b/>
          <w:bCs/>
          <w:i/>
          <w:iCs/>
        </w:rPr>
        <w:t>deciscion</w:t>
      </w:r>
      <w:proofErr w:type="spellEnd"/>
      <w:r w:rsidR="004F2532">
        <w:rPr>
          <w:rFonts w:asciiTheme="majorBidi" w:hAnsiTheme="majorBidi" w:cstheme="majorBidi"/>
          <w:b/>
          <w:bCs/>
          <w:i/>
          <w:iCs/>
        </w:rPr>
        <w:t xml:space="preserve"> tree, random forest, </w:t>
      </w:r>
      <w:proofErr w:type="spellStart"/>
      <w:r w:rsidR="004F2532">
        <w:rPr>
          <w:rFonts w:asciiTheme="majorBidi" w:hAnsiTheme="majorBidi" w:cstheme="majorBidi"/>
          <w:b/>
          <w:bCs/>
          <w:i/>
          <w:iCs/>
        </w:rPr>
        <w:t>svm</w:t>
      </w:r>
      <w:proofErr w:type="spellEnd"/>
      <w:r w:rsidR="004F2532">
        <w:rPr>
          <w:rFonts w:asciiTheme="majorBidi" w:hAnsiTheme="majorBidi" w:cstheme="majorBidi"/>
          <w:b/>
          <w:bCs/>
          <w:i/>
          <w:iCs/>
        </w:rPr>
        <w:t xml:space="preserve">, naïve </w:t>
      </w:r>
      <w:proofErr w:type="spellStart"/>
      <w:r w:rsidR="004F2532">
        <w:rPr>
          <w:rFonts w:asciiTheme="majorBidi" w:hAnsiTheme="majorBidi" w:cstheme="majorBidi"/>
          <w:b/>
          <w:bCs/>
          <w:i/>
          <w:iCs/>
        </w:rPr>
        <w:t>bayes</w:t>
      </w:r>
      <w:proofErr w:type="spellEnd"/>
      <w:r w:rsidR="004F2532">
        <w:rPr>
          <w:rFonts w:asciiTheme="majorBidi" w:hAnsiTheme="majorBidi" w:cstheme="majorBidi"/>
          <w:b/>
          <w:bCs/>
          <w:i/>
          <w:iCs/>
        </w:rPr>
        <w:t xml:space="preserve"> </w:t>
      </w:r>
    </w:p>
    <w:p w14:paraId="29A5CD8D" w14:textId="77777777" w:rsidR="00E94BB5" w:rsidRPr="00E94BB5" w:rsidRDefault="00E94BB5" w:rsidP="00E94BB5">
      <w:pPr>
        <w:spacing w:line="360" w:lineRule="auto"/>
        <w:jc w:val="both"/>
        <w:rPr>
          <w:rFonts w:asciiTheme="majorBidi" w:hAnsiTheme="majorBidi" w:cstheme="majorBidi"/>
          <w:b/>
          <w:bCs/>
          <w:i/>
          <w:iCs/>
        </w:rPr>
      </w:pPr>
    </w:p>
    <w:p w14:paraId="6757F5D0" w14:textId="1512627B" w:rsidR="00FA1971" w:rsidRDefault="00FA1971" w:rsidP="00FA1971">
      <w:pPr>
        <w:pStyle w:val="Lijstalinea"/>
        <w:numPr>
          <w:ilvl w:val="1"/>
          <w:numId w:val="11"/>
        </w:numPr>
        <w:spacing w:after="0" w:line="360" w:lineRule="auto"/>
        <w:jc w:val="both"/>
        <w:rPr>
          <w:rFonts w:asciiTheme="majorBidi" w:hAnsiTheme="majorBidi" w:cstheme="majorBidi"/>
          <w:b/>
        </w:rPr>
      </w:pPr>
      <w:r>
        <w:rPr>
          <w:rFonts w:asciiTheme="majorBidi" w:hAnsiTheme="majorBidi" w:cstheme="majorBidi"/>
          <w:b/>
        </w:rPr>
        <w:t>Contributions of this thesis</w:t>
      </w:r>
      <w:r w:rsidR="00032088">
        <w:rPr>
          <w:rFonts w:asciiTheme="majorBidi" w:hAnsiTheme="majorBidi" w:cstheme="majorBidi"/>
          <w:b/>
        </w:rPr>
        <w:t xml:space="preserve"> (not finished) </w:t>
      </w:r>
      <w:r>
        <w:rPr>
          <w:rFonts w:asciiTheme="majorBidi" w:hAnsiTheme="majorBidi" w:cstheme="majorBidi"/>
          <w:b/>
        </w:rPr>
        <w:t xml:space="preserve"> </w:t>
      </w:r>
    </w:p>
    <w:p w14:paraId="583F2C23" w14:textId="1E001341" w:rsidR="00FA1971" w:rsidRDefault="00FA1971" w:rsidP="00032088">
      <w:pPr>
        <w:spacing w:after="0" w:line="360" w:lineRule="auto"/>
        <w:jc w:val="both"/>
        <w:rPr>
          <w:rFonts w:asciiTheme="majorBidi" w:hAnsiTheme="majorBidi" w:cstheme="majorBidi"/>
        </w:rPr>
      </w:pPr>
      <w:r>
        <w:rPr>
          <w:rFonts w:asciiTheme="majorBidi" w:hAnsiTheme="majorBidi" w:cstheme="majorBidi"/>
        </w:rPr>
        <w:t xml:space="preserve">Throughout this thesis, the relevance of this research has been mentioned. Nevertheless, the contribution of this thesis will be summarized. </w:t>
      </w:r>
    </w:p>
    <w:p w14:paraId="03EF7970" w14:textId="77777777" w:rsidR="00032088" w:rsidRDefault="00032088" w:rsidP="00032088">
      <w:pPr>
        <w:spacing w:after="0" w:line="360" w:lineRule="auto"/>
        <w:jc w:val="both"/>
      </w:pPr>
    </w:p>
    <w:p w14:paraId="0A8D2CC2" w14:textId="1328F0E6" w:rsidR="00FA1971" w:rsidRDefault="00FA1971" w:rsidP="00FA1971">
      <w:pPr>
        <w:spacing w:after="0" w:line="360" w:lineRule="auto"/>
        <w:jc w:val="both"/>
        <w:rPr>
          <w:rFonts w:asciiTheme="majorBidi" w:hAnsiTheme="majorBidi" w:cstheme="majorBidi"/>
        </w:rPr>
      </w:pPr>
      <w:r>
        <w:rPr>
          <w:rFonts w:asciiTheme="majorBidi" w:hAnsiTheme="majorBidi" w:cstheme="majorBidi"/>
        </w:rPr>
        <w:t>Missing values in a data set are a recurring problem in the research-field. Therefore, knowing how to predict these values as acc</w:t>
      </w:r>
      <w:r w:rsidR="003F3F0A">
        <w:rPr>
          <w:rFonts w:asciiTheme="majorBidi" w:hAnsiTheme="majorBidi" w:cstheme="majorBidi"/>
        </w:rPr>
        <w:t xml:space="preserve">urately as possible, would be of great value. </w:t>
      </w:r>
    </w:p>
    <w:p w14:paraId="24AE6A18" w14:textId="77777777" w:rsidR="003F3F0A" w:rsidRDefault="003F3F0A" w:rsidP="00510EFC">
      <w:pPr>
        <w:pStyle w:val="Geenafstand"/>
      </w:pPr>
    </w:p>
    <w:p w14:paraId="5228D995" w14:textId="39434B13" w:rsidR="003F3F0A" w:rsidRPr="00FA1971" w:rsidRDefault="003F3F0A" w:rsidP="00FA1971">
      <w:pPr>
        <w:spacing w:after="0" w:line="360" w:lineRule="auto"/>
        <w:jc w:val="both"/>
        <w:rPr>
          <w:rFonts w:asciiTheme="majorBidi" w:hAnsiTheme="majorBidi" w:cstheme="majorBidi"/>
        </w:rPr>
      </w:pPr>
      <w:r>
        <w:rPr>
          <w:rFonts w:asciiTheme="majorBidi" w:hAnsiTheme="majorBidi" w:cstheme="majorBidi"/>
        </w:rPr>
        <w:t xml:space="preserve">This thesis aims to enhance the pre-process for every researcher but more especially at NSIs, and especially Statistics Netherlands. </w:t>
      </w:r>
    </w:p>
    <w:p w14:paraId="66FEDB97" w14:textId="2FDAE7FE" w:rsidR="00846787" w:rsidRPr="00FA1971" w:rsidRDefault="00846787">
      <w:pPr>
        <w:rPr>
          <w:rFonts w:ascii="Georgia" w:eastAsia="Times New Roman" w:hAnsi="Georgia" w:cstheme="majorBidi"/>
          <w:color w:val="000000"/>
          <w:lang w:eastAsia="nl-NL"/>
        </w:rPr>
      </w:pPr>
    </w:p>
    <w:p w14:paraId="21D4E821" w14:textId="77777777" w:rsidR="00FA1971" w:rsidRDefault="00FA1971">
      <w:pPr>
        <w:rPr>
          <w:rFonts w:ascii="Georgia" w:eastAsia="Times New Roman" w:hAnsi="Georgia" w:cstheme="majorBidi"/>
          <w:sz w:val="40"/>
          <w:szCs w:val="40"/>
          <w:highlight w:val="lightGray"/>
          <w:lang w:val="en-GB" w:eastAsia="nl-NL"/>
        </w:rPr>
      </w:pPr>
      <w:r>
        <w:rPr>
          <w:rFonts w:ascii="Georgia" w:eastAsia="Times New Roman" w:hAnsi="Georgia" w:cstheme="majorBidi"/>
          <w:sz w:val="40"/>
          <w:szCs w:val="40"/>
          <w:highlight w:val="lightGray"/>
          <w:lang w:val="en-GB" w:eastAsia="nl-NL"/>
        </w:rPr>
        <w:lastRenderedPageBreak/>
        <w:br w:type="page"/>
      </w:r>
    </w:p>
    <w:p w14:paraId="5F4A3217" w14:textId="77C2D00D" w:rsidR="00ED5497" w:rsidRPr="00510EFC" w:rsidRDefault="004A0826" w:rsidP="00510EFC">
      <w:pPr>
        <w:pStyle w:val="Lijstalinea"/>
        <w:numPr>
          <w:ilvl w:val="0"/>
          <w:numId w:val="11"/>
        </w:numPr>
        <w:spacing w:after="0" w:line="360" w:lineRule="auto"/>
        <w:rPr>
          <w:rFonts w:ascii="Georgia" w:eastAsia="Times New Roman" w:hAnsi="Georgia" w:cstheme="majorBidi"/>
          <w:sz w:val="40"/>
          <w:szCs w:val="40"/>
          <w:lang w:val="en-GB" w:eastAsia="nl-NL"/>
        </w:rPr>
      </w:pPr>
      <w:r w:rsidRPr="00510EFC">
        <w:rPr>
          <w:rFonts w:ascii="Georgia" w:eastAsia="Times New Roman" w:hAnsi="Georgia" w:cstheme="majorBidi"/>
          <w:sz w:val="40"/>
          <w:szCs w:val="40"/>
          <w:lang w:val="en-GB" w:eastAsia="nl-NL"/>
        </w:rPr>
        <w:lastRenderedPageBreak/>
        <w:t>Experimental set up</w:t>
      </w:r>
    </w:p>
    <w:p w14:paraId="0501A1F2" w14:textId="47D6FB56" w:rsidR="005545BE" w:rsidRPr="00E94BB5" w:rsidRDefault="004F035E" w:rsidP="007C2373">
      <w:pPr>
        <w:rPr>
          <w:rFonts w:ascii="Times New Roman" w:hAnsi="Times New Roman" w:cs="Times New Roman"/>
          <w:lang w:val="en-GB"/>
        </w:rPr>
      </w:pPr>
      <w:r>
        <w:rPr>
          <w:rFonts w:ascii="Times New Roman" w:hAnsi="Times New Roman" w:cs="Times New Roman"/>
          <w:lang w:val="en-GB"/>
        </w:rPr>
        <w:t xml:space="preserve">In this section, </w:t>
      </w:r>
      <w:r w:rsidR="005545BE" w:rsidRPr="00E94BB5">
        <w:rPr>
          <w:rFonts w:ascii="Times New Roman" w:hAnsi="Times New Roman" w:cs="Times New Roman"/>
          <w:lang w:val="en-GB"/>
        </w:rPr>
        <w:t xml:space="preserve">the dataset and experimental procedure </w:t>
      </w:r>
      <w:r>
        <w:rPr>
          <w:rFonts w:ascii="Times New Roman" w:hAnsi="Times New Roman" w:cs="Times New Roman"/>
          <w:lang w:val="en-GB"/>
        </w:rPr>
        <w:t xml:space="preserve">are described </w:t>
      </w:r>
      <w:r w:rsidR="005545BE" w:rsidRPr="00E94BB5">
        <w:rPr>
          <w:rFonts w:ascii="Times New Roman" w:hAnsi="Times New Roman" w:cs="Times New Roman"/>
          <w:lang w:val="en-GB"/>
        </w:rPr>
        <w:t xml:space="preserve">in detail. </w:t>
      </w:r>
    </w:p>
    <w:p w14:paraId="36525E01" w14:textId="77777777" w:rsidR="00510EFC" w:rsidRPr="00E94BB5" w:rsidRDefault="00510EFC" w:rsidP="00E94BB5">
      <w:pPr>
        <w:pStyle w:val="Geenafstand"/>
        <w:rPr>
          <w:lang w:val="en-GB"/>
        </w:rPr>
      </w:pPr>
    </w:p>
    <w:p w14:paraId="24BECBAE" w14:textId="6E1149C9" w:rsidR="00510EFC" w:rsidRPr="00E94BB5" w:rsidRDefault="00510EFC" w:rsidP="00510EFC">
      <w:pPr>
        <w:pStyle w:val="Lijstalinea"/>
        <w:numPr>
          <w:ilvl w:val="1"/>
          <w:numId w:val="11"/>
        </w:numPr>
        <w:rPr>
          <w:rFonts w:ascii="Times New Roman" w:hAnsi="Times New Roman" w:cs="Times New Roman"/>
          <w:b/>
          <w:lang w:val="en-GB"/>
        </w:rPr>
      </w:pPr>
      <w:r w:rsidRPr="00E94BB5">
        <w:rPr>
          <w:rFonts w:ascii="Times New Roman" w:hAnsi="Times New Roman" w:cs="Times New Roman"/>
          <w:b/>
          <w:lang w:val="en-GB"/>
        </w:rPr>
        <w:t>Description of the data set</w:t>
      </w:r>
    </w:p>
    <w:p w14:paraId="409FA397" w14:textId="13D2E34F" w:rsidR="00E822FC" w:rsidRDefault="00E822FC" w:rsidP="00E822FC">
      <w:pPr>
        <w:spacing w:after="0" w:line="360" w:lineRule="auto"/>
        <w:jc w:val="both"/>
        <w:rPr>
          <w:rFonts w:ascii="Times New Roman" w:eastAsia="Times New Roman" w:hAnsi="Times New Roman" w:cs="Times New Roman"/>
          <w:color w:val="000000"/>
          <w:shd w:val="clear" w:color="auto" w:fill="FFFFFF"/>
          <w:lang w:val="en-GB" w:eastAsia="nl-NL"/>
        </w:rPr>
      </w:pPr>
      <w:r w:rsidRPr="00E94BB5">
        <w:rPr>
          <w:rFonts w:ascii="Times New Roman" w:eastAsia="Times New Roman" w:hAnsi="Times New Roman" w:cs="Times New Roman"/>
          <w:color w:val="000000"/>
          <w:lang w:val="en-GB" w:eastAsia="nl-NL"/>
        </w:rPr>
        <w:t xml:space="preserve">Statistical Netherlands provides a categorical dataset for this study. This dataset is a </w:t>
      </w:r>
      <w:r w:rsidRPr="00E94BB5">
        <w:rPr>
          <w:rFonts w:ascii="Times New Roman" w:eastAsia="Times New Roman" w:hAnsi="Times New Roman" w:cs="Times New Roman"/>
          <w:color w:val="000000"/>
          <w:shd w:val="clear" w:color="auto" w:fill="FFFFFF"/>
          <w:lang w:val="en-GB" w:eastAsia="nl-NL"/>
        </w:rPr>
        <w:t>subset of the Dutch Population Census 2001, which was protected against disclosure of confidential information by means of recoding. This subset contains information on almost 190,000 persons on the variables: gender, age, position in the household, size of the household, living area in the previous year, nationality, mother country, marital status, education level, economic status, occupation and branch of industry. These are mainly categorical (discrete) data. Reasons for using this data set are that these data are actually used by Statistics Netherlands for producing important statistical information about the Netherlands. Statistics Netherlands is providing this dataset by e-mail, and this dataset is allowed to leave the Statistics Netherlands system.</w:t>
      </w:r>
    </w:p>
    <w:p w14:paraId="2DC3FF57" w14:textId="77777777" w:rsidR="00793BD7" w:rsidRDefault="00793BD7" w:rsidP="00793BD7">
      <w:pPr>
        <w:pStyle w:val="Geenafstand"/>
        <w:rPr>
          <w:shd w:val="clear" w:color="auto" w:fill="FFFFFF"/>
          <w:lang w:val="en-GB" w:eastAsia="nl-NL"/>
        </w:rPr>
      </w:pPr>
    </w:p>
    <w:p w14:paraId="53276639" w14:textId="6A3B8E63" w:rsidR="00793BD7" w:rsidRDefault="00793BD7" w:rsidP="00E822FC">
      <w:pPr>
        <w:spacing w:after="0" w:line="360" w:lineRule="auto"/>
        <w:jc w:val="both"/>
        <w:rPr>
          <w:rFonts w:ascii="Times New Roman" w:eastAsia="Times New Roman" w:hAnsi="Times New Roman" w:cs="Times New Roman"/>
          <w:color w:val="000000"/>
          <w:shd w:val="clear" w:color="auto" w:fill="FFFFFF"/>
          <w:lang w:val="en-GB" w:eastAsia="nl-NL"/>
        </w:rPr>
      </w:pPr>
      <w:r>
        <w:rPr>
          <w:rFonts w:ascii="Times New Roman" w:eastAsia="Times New Roman" w:hAnsi="Times New Roman" w:cs="Times New Roman"/>
          <w:color w:val="000000"/>
          <w:shd w:val="clear" w:color="auto" w:fill="FFFFFF"/>
          <w:lang w:val="en-GB" w:eastAsia="nl-NL"/>
        </w:rPr>
        <w:t xml:space="preserve">The data is, e.g. by recoding, secured against possible disclosure of confidential information. Below, an overview of the variables and their categories in the data set. </w:t>
      </w:r>
    </w:p>
    <w:p w14:paraId="45825120" w14:textId="77777777" w:rsidR="007416CF" w:rsidRDefault="007416CF" w:rsidP="007416CF">
      <w:pPr>
        <w:pStyle w:val="Geenafstand"/>
        <w:rPr>
          <w:shd w:val="clear" w:color="auto" w:fill="FFFFFF"/>
          <w:lang w:val="en-GB" w:eastAsia="nl-NL"/>
        </w:rPr>
      </w:pPr>
    </w:p>
    <w:tbl>
      <w:tblPr>
        <w:tblStyle w:val="Tabelraster"/>
        <w:tblW w:w="9463" w:type="dxa"/>
        <w:tblLook w:val="04A0" w:firstRow="1" w:lastRow="0" w:firstColumn="1" w:lastColumn="0" w:noHBand="0" w:noVBand="1"/>
      </w:tblPr>
      <w:tblGrid>
        <w:gridCol w:w="2567"/>
        <w:gridCol w:w="1346"/>
        <w:gridCol w:w="1347"/>
        <w:gridCol w:w="4203"/>
      </w:tblGrid>
      <w:tr w:rsidR="008902CB" w:rsidRPr="00286F83" w14:paraId="60DCA6A4" w14:textId="7EFA2D83" w:rsidTr="00E54D58">
        <w:tc>
          <w:tcPr>
            <w:tcW w:w="2567" w:type="dxa"/>
          </w:tcPr>
          <w:p w14:paraId="453FD814" w14:textId="56442651" w:rsidR="008902CB" w:rsidRPr="00286F83" w:rsidRDefault="008902CB" w:rsidP="00793BD7">
            <w:pPr>
              <w:pStyle w:val="Geenafstand"/>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 xml:space="preserve">Variable </w:t>
            </w:r>
          </w:p>
        </w:tc>
        <w:tc>
          <w:tcPr>
            <w:tcW w:w="1346" w:type="dxa"/>
          </w:tcPr>
          <w:p w14:paraId="3D513EE6" w14:textId="0F7EC9FF" w:rsidR="008902CB" w:rsidRPr="00286F83" w:rsidRDefault="008902CB" w:rsidP="00793BD7">
            <w:pPr>
              <w:pStyle w:val="Geenafstand"/>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Type</w:t>
            </w:r>
          </w:p>
        </w:tc>
        <w:tc>
          <w:tcPr>
            <w:tcW w:w="1347" w:type="dxa"/>
          </w:tcPr>
          <w:p w14:paraId="70E6C9E7" w14:textId="70C2B7A0" w:rsidR="008902CB" w:rsidRPr="00286F83" w:rsidRDefault="008902CB" w:rsidP="00793BD7">
            <w:pPr>
              <w:pStyle w:val="Geenafstand"/>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 xml:space="preserve">Categories </w:t>
            </w:r>
          </w:p>
        </w:tc>
        <w:tc>
          <w:tcPr>
            <w:tcW w:w="4203" w:type="dxa"/>
          </w:tcPr>
          <w:p w14:paraId="5EB0E6DC" w14:textId="055D98DF" w:rsidR="008902CB" w:rsidRPr="00286F83" w:rsidRDefault="008902CB" w:rsidP="00793BD7">
            <w:pPr>
              <w:pStyle w:val="Geenafstand"/>
              <w:spacing w:line="360" w:lineRule="auto"/>
              <w:rPr>
                <w:rFonts w:asciiTheme="majorBidi" w:hAnsiTheme="majorBidi" w:cstheme="majorBidi"/>
                <w:i/>
                <w:shd w:val="clear" w:color="auto" w:fill="FFFFFF"/>
                <w:lang w:val="en-GB" w:eastAsia="nl-NL"/>
              </w:rPr>
            </w:pPr>
            <w:r w:rsidRPr="00286F83">
              <w:rPr>
                <w:rFonts w:asciiTheme="majorBidi" w:hAnsiTheme="majorBidi" w:cstheme="majorBidi"/>
                <w:i/>
                <w:shd w:val="clear" w:color="auto" w:fill="FFFFFF"/>
                <w:lang w:val="en-GB" w:eastAsia="nl-NL"/>
              </w:rPr>
              <w:t>Meaning categories</w:t>
            </w:r>
          </w:p>
        </w:tc>
      </w:tr>
      <w:tr w:rsidR="008902CB" w:rsidRPr="00286F83" w14:paraId="13971EC2" w14:textId="439571E5" w:rsidTr="00E54D58">
        <w:tc>
          <w:tcPr>
            <w:tcW w:w="2567" w:type="dxa"/>
            <w:vAlign w:val="center"/>
          </w:tcPr>
          <w:p w14:paraId="0BF1C802" w14:textId="55B5F338"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Gender (</w:t>
            </w:r>
            <w:proofErr w:type="spellStart"/>
            <w:r w:rsidRPr="00286F83">
              <w:rPr>
                <w:rFonts w:asciiTheme="majorBidi" w:hAnsiTheme="majorBidi" w:cstheme="majorBidi"/>
                <w:shd w:val="clear" w:color="auto" w:fill="FFFFFF"/>
                <w:lang w:val="en-GB" w:eastAsia="nl-NL"/>
              </w:rPr>
              <w:t>Geslacht</w:t>
            </w:r>
            <w:proofErr w:type="spellEnd"/>
            <w:r w:rsidRPr="00286F83">
              <w:rPr>
                <w:rFonts w:asciiTheme="majorBidi" w:hAnsiTheme="majorBidi" w:cstheme="majorBidi"/>
                <w:shd w:val="clear" w:color="auto" w:fill="FFFFFF"/>
                <w:lang w:val="en-GB" w:eastAsia="nl-NL"/>
              </w:rPr>
              <w:t xml:space="preserve">) </w:t>
            </w:r>
          </w:p>
        </w:tc>
        <w:tc>
          <w:tcPr>
            <w:tcW w:w="1346" w:type="dxa"/>
            <w:vAlign w:val="center"/>
          </w:tcPr>
          <w:p w14:paraId="5592B3D1" w14:textId="6C493C51" w:rsidR="008902CB" w:rsidRPr="00286F83" w:rsidRDefault="008902CB" w:rsidP="008902CB">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 xml:space="preserve">Categorical </w:t>
            </w:r>
          </w:p>
        </w:tc>
        <w:tc>
          <w:tcPr>
            <w:tcW w:w="1347" w:type="dxa"/>
            <w:vAlign w:val="center"/>
          </w:tcPr>
          <w:p w14:paraId="18A21BC3"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1</w:t>
            </w:r>
          </w:p>
          <w:p w14:paraId="1E0FCAD4"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2</w:t>
            </w:r>
          </w:p>
          <w:p w14:paraId="78093084" w14:textId="466A8321" w:rsidR="008902CB" w:rsidRPr="00286F83" w:rsidRDefault="008902CB" w:rsidP="008902CB">
            <w:pPr>
              <w:pStyle w:val="Geenafstand"/>
              <w:rPr>
                <w:rFonts w:asciiTheme="majorBidi" w:hAnsiTheme="majorBidi" w:cstheme="majorBidi"/>
                <w:shd w:val="clear" w:color="auto" w:fill="FFFFFF"/>
                <w:lang w:val="en-GB" w:eastAsia="nl-NL"/>
              </w:rPr>
            </w:pPr>
            <w:r w:rsidRPr="00286F83">
              <w:rPr>
                <w:rFonts w:asciiTheme="majorBidi" w:hAnsiTheme="majorBidi" w:cstheme="majorBidi"/>
              </w:rPr>
              <w:t>3</w:t>
            </w:r>
          </w:p>
        </w:tc>
        <w:tc>
          <w:tcPr>
            <w:tcW w:w="4203" w:type="dxa"/>
          </w:tcPr>
          <w:p w14:paraId="72BE567C"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Male</w:t>
            </w:r>
          </w:p>
          <w:p w14:paraId="6B63BE2A"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 xml:space="preserve">Female </w:t>
            </w:r>
          </w:p>
          <w:p w14:paraId="573F2E37" w14:textId="053209AF"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08640D45" w14:textId="2DDCCD85" w:rsidTr="00E54D58">
        <w:tc>
          <w:tcPr>
            <w:tcW w:w="2567" w:type="dxa"/>
            <w:vAlign w:val="center"/>
          </w:tcPr>
          <w:p w14:paraId="2783B40C" w14:textId="6C8353C8"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Age (</w:t>
            </w:r>
            <w:proofErr w:type="spellStart"/>
            <w:r w:rsidRPr="00286F83">
              <w:rPr>
                <w:rFonts w:asciiTheme="majorBidi" w:hAnsiTheme="majorBidi" w:cstheme="majorBidi"/>
                <w:shd w:val="clear" w:color="auto" w:fill="FFFFFF"/>
                <w:lang w:val="en-GB" w:eastAsia="nl-NL"/>
              </w:rPr>
              <w:t>Leeftijd</w:t>
            </w:r>
            <w:proofErr w:type="spellEnd"/>
            <w:r w:rsidRPr="00286F83">
              <w:rPr>
                <w:rFonts w:asciiTheme="majorBidi" w:hAnsiTheme="majorBidi" w:cstheme="majorBidi"/>
                <w:shd w:val="clear" w:color="auto" w:fill="FFFFFF"/>
                <w:lang w:val="en-GB" w:eastAsia="nl-NL"/>
              </w:rPr>
              <w:t xml:space="preserve">) </w:t>
            </w:r>
          </w:p>
        </w:tc>
        <w:tc>
          <w:tcPr>
            <w:tcW w:w="1346" w:type="dxa"/>
            <w:vAlign w:val="center"/>
          </w:tcPr>
          <w:p w14:paraId="029EF359" w14:textId="5E1F6A5F"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0211BAAC" w14:textId="08B9F606"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 xml:space="preserve">1 </w:t>
            </w:r>
          </w:p>
          <w:p w14:paraId="17A128E4" w14:textId="575D208D"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 xml:space="preserve">2 </w:t>
            </w:r>
          </w:p>
          <w:p w14:paraId="49833D7F" w14:textId="2DE6DAAE"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 xml:space="preserve">3 </w:t>
            </w:r>
          </w:p>
          <w:p w14:paraId="367AA568" w14:textId="3B44EE5A"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 xml:space="preserve">4 </w:t>
            </w:r>
          </w:p>
          <w:p w14:paraId="467C69E1" w14:textId="4B00D11D"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 xml:space="preserve">5 </w:t>
            </w:r>
          </w:p>
          <w:p w14:paraId="02AA5DE7"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6</w:t>
            </w:r>
          </w:p>
          <w:p w14:paraId="408AFFB7"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7</w:t>
            </w:r>
          </w:p>
          <w:p w14:paraId="44E0F1CE"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8</w:t>
            </w:r>
          </w:p>
          <w:p w14:paraId="2E1B1B5D"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9</w:t>
            </w:r>
          </w:p>
          <w:p w14:paraId="285A328A"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10</w:t>
            </w:r>
          </w:p>
          <w:p w14:paraId="3620ABC7"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11</w:t>
            </w:r>
          </w:p>
          <w:p w14:paraId="6DB46BC4"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12</w:t>
            </w:r>
          </w:p>
          <w:p w14:paraId="41A5D653"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13</w:t>
            </w:r>
          </w:p>
          <w:p w14:paraId="2EB13A99"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14</w:t>
            </w:r>
          </w:p>
          <w:p w14:paraId="017E7D23"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15</w:t>
            </w:r>
          </w:p>
          <w:p w14:paraId="6D97E35F"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16</w:t>
            </w:r>
          </w:p>
          <w:p w14:paraId="5F85102E" w14:textId="77777777" w:rsidR="00B34A5B" w:rsidRPr="00286F83" w:rsidRDefault="008902CB" w:rsidP="00B34A5B">
            <w:pPr>
              <w:pStyle w:val="Geenafstand"/>
              <w:rPr>
                <w:rFonts w:asciiTheme="majorBidi" w:hAnsiTheme="majorBidi" w:cstheme="majorBidi"/>
              </w:rPr>
            </w:pPr>
            <w:r w:rsidRPr="00286F83">
              <w:rPr>
                <w:rFonts w:asciiTheme="majorBidi" w:hAnsiTheme="majorBidi" w:cstheme="majorBidi"/>
              </w:rPr>
              <w:t>17</w:t>
            </w:r>
          </w:p>
          <w:p w14:paraId="26EA5FA5" w14:textId="0ECAA1A9" w:rsidR="008902CB" w:rsidRPr="00286F83" w:rsidRDefault="008902CB" w:rsidP="00B34A5B">
            <w:pPr>
              <w:pStyle w:val="Geenafstand"/>
              <w:rPr>
                <w:rFonts w:asciiTheme="majorBidi" w:hAnsiTheme="majorBidi" w:cstheme="majorBidi"/>
                <w:shd w:val="clear" w:color="auto" w:fill="FFFFFF"/>
                <w:lang w:val="en-GB" w:eastAsia="nl-NL"/>
              </w:rPr>
            </w:pPr>
            <w:r w:rsidRPr="00286F83">
              <w:rPr>
                <w:rFonts w:asciiTheme="majorBidi" w:hAnsiTheme="majorBidi" w:cstheme="majorBidi"/>
              </w:rPr>
              <w:t>98</w:t>
            </w:r>
          </w:p>
        </w:tc>
        <w:tc>
          <w:tcPr>
            <w:tcW w:w="4203" w:type="dxa"/>
          </w:tcPr>
          <w:p w14:paraId="3E4739DE"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0 – 4 years</w:t>
            </w:r>
          </w:p>
          <w:p w14:paraId="5C524163"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5 – 9 years</w:t>
            </w:r>
          </w:p>
          <w:p w14:paraId="5D25C01A"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10 – 14 years</w:t>
            </w:r>
          </w:p>
          <w:p w14:paraId="2F6EF3BC"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15 – 19 years</w:t>
            </w:r>
          </w:p>
          <w:p w14:paraId="6D695882"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20 – 24 years</w:t>
            </w:r>
          </w:p>
          <w:p w14:paraId="3BFF68FC"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25 – 29 years</w:t>
            </w:r>
          </w:p>
          <w:p w14:paraId="785981EF"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30 – 34 years</w:t>
            </w:r>
          </w:p>
          <w:p w14:paraId="31FF4045"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35 – 39 years</w:t>
            </w:r>
          </w:p>
          <w:p w14:paraId="3832E2C1"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40 – 44 years</w:t>
            </w:r>
          </w:p>
          <w:p w14:paraId="7B6BD2CF"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45 – 49 years</w:t>
            </w:r>
          </w:p>
          <w:p w14:paraId="5E3A08D1"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50 – 54 years</w:t>
            </w:r>
          </w:p>
          <w:p w14:paraId="73711BA1" w14:textId="6DD4D6AA"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55 – 59 years</w:t>
            </w:r>
          </w:p>
          <w:p w14:paraId="553DEA4B" w14:textId="433B8B7D"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60 – 64 years</w:t>
            </w:r>
          </w:p>
          <w:p w14:paraId="4352345C" w14:textId="611DA70F"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65 – 69 years</w:t>
            </w:r>
          </w:p>
          <w:p w14:paraId="79A28359" w14:textId="77777777" w:rsidR="008902CB" w:rsidRPr="00286F83" w:rsidRDefault="008902CB" w:rsidP="008902CB">
            <w:pPr>
              <w:pStyle w:val="Geenafstand"/>
              <w:rPr>
                <w:rFonts w:asciiTheme="majorBidi" w:hAnsiTheme="majorBidi" w:cstheme="majorBidi"/>
              </w:rPr>
            </w:pPr>
            <w:r w:rsidRPr="00286F83">
              <w:rPr>
                <w:rFonts w:asciiTheme="majorBidi" w:hAnsiTheme="majorBidi" w:cstheme="majorBidi"/>
              </w:rPr>
              <w:t>70 – 74 years</w:t>
            </w:r>
          </w:p>
          <w:p w14:paraId="6A95E49E" w14:textId="0706D76D" w:rsidR="008902CB" w:rsidRPr="00286F83" w:rsidRDefault="00B34A5B" w:rsidP="008902CB">
            <w:pPr>
              <w:pStyle w:val="Geenafstand"/>
              <w:rPr>
                <w:rFonts w:asciiTheme="majorBidi" w:hAnsiTheme="majorBidi" w:cstheme="majorBidi"/>
              </w:rPr>
            </w:pPr>
            <w:r w:rsidRPr="00286F83">
              <w:rPr>
                <w:rFonts w:asciiTheme="majorBidi" w:hAnsiTheme="majorBidi" w:cstheme="majorBidi"/>
              </w:rPr>
              <w:t>75 – 79 years</w:t>
            </w:r>
          </w:p>
          <w:p w14:paraId="137061D6" w14:textId="3283BB8F" w:rsidR="008902CB" w:rsidRPr="00286F83" w:rsidRDefault="00B34A5B" w:rsidP="008902CB">
            <w:pPr>
              <w:pStyle w:val="Geenafstand"/>
              <w:rPr>
                <w:rFonts w:asciiTheme="majorBidi" w:hAnsiTheme="majorBidi" w:cstheme="majorBidi"/>
              </w:rPr>
            </w:pPr>
            <w:r w:rsidRPr="00286F83">
              <w:rPr>
                <w:rFonts w:asciiTheme="majorBidi" w:hAnsiTheme="majorBidi" w:cstheme="majorBidi"/>
              </w:rPr>
              <w:t>80 years and older</w:t>
            </w:r>
          </w:p>
          <w:p w14:paraId="0AC5437B" w14:textId="7F426B62" w:rsidR="008902CB" w:rsidRPr="00286F83" w:rsidRDefault="00B34A5B" w:rsidP="008902CB">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66EEC1DE" w14:textId="4CBA8932" w:rsidTr="00E54D58">
        <w:tc>
          <w:tcPr>
            <w:tcW w:w="2567" w:type="dxa"/>
            <w:vAlign w:val="center"/>
          </w:tcPr>
          <w:p w14:paraId="015DCFC2" w14:textId="2F80DB9C"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lastRenderedPageBreak/>
              <w:t>Position in household (</w:t>
            </w:r>
            <w:proofErr w:type="spellStart"/>
            <w:r w:rsidRPr="00286F83">
              <w:rPr>
                <w:rFonts w:asciiTheme="majorBidi" w:hAnsiTheme="majorBidi" w:cstheme="majorBidi"/>
                <w:shd w:val="clear" w:color="auto" w:fill="FFFFFF"/>
                <w:lang w:val="en-GB" w:eastAsia="nl-NL"/>
              </w:rPr>
              <w:t>HH_Pos</w:t>
            </w:r>
            <w:proofErr w:type="spellEnd"/>
            <w:r w:rsidRPr="00286F83">
              <w:rPr>
                <w:rFonts w:asciiTheme="majorBidi" w:hAnsiTheme="majorBidi" w:cstheme="majorBidi"/>
                <w:shd w:val="clear" w:color="auto" w:fill="FFFFFF"/>
                <w:lang w:val="en-GB" w:eastAsia="nl-NL"/>
              </w:rPr>
              <w:t xml:space="preserve">) </w:t>
            </w:r>
          </w:p>
        </w:tc>
        <w:tc>
          <w:tcPr>
            <w:tcW w:w="1346" w:type="dxa"/>
            <w:vAlign w:val="center"/>
          </w:tcPr>
          <w:p w14:paraId="06F80817" w14:textId="7640AD1A"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0EA887EB" w14:textId="77777777" w:rsidR="008902CB" w:rsidRPr="00286F83" w:rsidRDefault="00B34A5B" w:rsidP="00B34A5B">
            <w:pPr>
              <w:pStyle w:val="Geenafstand"/>
              <w:rPr>
                <w:rFonts w:asciiTheme="majorBidi" w:hAnsiTheme="majorBidi" w:cstheme="majorBidi"/>
              </w:rPr>
            </w:pPr>
            <w:r w:rsidRPr="00286F83">
              <w:rPr>
                <w:rFonts w:asciiTheme="majorBidi" w:hAnsiTheme="majorBidi" w:cstheme="majorBidi"/>
              </w:rPr>
              <w:t>1110</w:t>
            </w:r>
          </w:p>
          <w:p w14:paraId="1D63F1FB"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1121</w:t>
            </w:r>
          </w:p>
          <w:p w14:paraId="24A0554B"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1122</w:t>
            </w:r>
          </w:p>
          <w:p w14:paraId="10E420EB"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1131</w:t>
            </w:r>
          </w:p>
          <w:p w14:paraId="28FA0264"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1132</w:t>
            </w:r>
          </w:p>
          <w:p w14:paraId="51890C83"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1140</w:t>
            </w:r>
          </w:p>
          <w:p w14:paraId="6E438CE6"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1210</w:t>
            </w:r>
          </w:p>
          <w:p w14:paraId="69C80A0E"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1220</w:t>
            </w:r>
          </w:p>
          <w:p w14:paraId="745B2030" w14:textId="56FC80F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9998</w:t>
            </w:r>
          </w:p>
        </w:tc>
        <w:tc>
          <w:tcPr>
            <w:tcW w:w="4203" w:type="dxa"/>
          </w:tcPr>
          <w:p w14:paraId="738DDF29" w14:textId="1B1D7AD9"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Child</w:t>
            </w:r>
          </w:p>
          <w:p w14:paraId="54FE9B2A"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 xml:space="preserve">Married without children </w:t>
            </w:r>
          </w:p>
          <w:p w14:paraId="259F894D"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Married with children</w:t>
            </w:r>
          </w:p>
          <w:p w14:paraId="36EF609F" w14:textId="5FB7B1D1"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Living together without children</w:t>
            </w:r>
          </w:p>
          <w:p w14:paraId="252D825C"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Living together with children</w:t>
            </w:r>
          </w:p>
          <w:p w14:paraId="2A2204C5"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Single parent</w:t>
            </w:r>
          </w:p>
          <w:p w14:paraId="70F671F1"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Single</w:t>
            </w:r>
          </w:p>
          <w:p w14:paraId="59A22AD9"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Other in particular household</w:t>
            </w:r>
          </w:p>
          <w:p w14:paraId="2B2E0FE4" w14:textId="26FBCBDF"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77DD9275" w14:textId="212477AB" w:rsidTr="00E54D58">
        <w:tc>
          <w:tcPr>
            <w:tcW w:w="2567" w:type="dxa"/>
            <w:vAlign w:val="center"/>
          </w:tcPr>
          <w:p w14:paraId="70903D95" w14:textId="221A175A"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Size of the household (</w:t>
            </w:r>
            <w:proofErr w:type="spellStart"/>
            <w:r w:rsidR="00B34A5B" w:rsidRPr="00286F83">
              <w:rPr>
                <w:rFonts w:asciiTheme="majorBidi" w:hAnsiTheme="majorBidi" w:cstheme="majorBidi"/>
                <w:shd w:val="clear" w:color="auto" w:fill="FFFFFF"/>
                <w:lang w:val="en-GB" w:eastAsia="nl-NL"/>
              </w:rPr>
              <w:t>HH_Grootte</w:t>
            </w:r>
            <w:proofErr w:type="spellEnd"/>
            <w:r w:rsidR="00B34A5B" w:rsidRPr="00286F83">
              <w:rPr>
                <w:rFonts w:asciiTheme="majorBidi" w:hAnsiTheme="majorBidi" w:cstheme="majorBidi"/>
                <w:shd w:val="clear" w:color="auto" w:fill="FFFFFF"/>
                <w:lang w:val="en-GB" w:eastAsia="nl-NL"/>
              </w:rPr>
              <w:t>)</w:t>
            </w:r>
          </w:p>
        </w:tc>
        <w:tc>
          <w:tcPr>
            <w:tcW w:w="1346" w:type="dxa"/>
            <w:vAlign w:val="center"/>
          </w:tcPr>
          <w:p w14:paraId="68977875" w14:textId="2A3DC28C"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24C8FB89" w14:textId="77777777" w:rsidR="008902CB" w:rsidRPr="00286F83" w:rsidRDefault="00B34A5B" w:rsidP="00B34A5B">
            <w:pPr>
              <w:pStyle w:val="Geenafstand"/>
              <w:rPr>
                <w:rFonts w:asciiTheme="majorBidi" w:hAnsiTheme="majorBidi" w:cstheme="majorBidi"/>
              </w:rPr>
            </w:pPr>
            <w:r w:rsidRPr="00286F83">
              <w:rPr>
                <w:rFonts w:asciiTheme="majorBidi" w:hAnsiTheme="majorBidi" w:cstheme="majorBidi"/>
              </w:rPr>
              <w:t>111</w:t>
            </w:r>
          </w:p>
          <w:p w14:paraId="0FB3D85B"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112</w:t>
            </w:r>
          </w:p>
          <w:p w14:paraId="1E207B15"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113</w:t>
            </w:r>
          </w:p>
          <w:p w14:paraId="351E2588"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114</w:t>
            </w:r>
          </w:p>
          <w:p w14:paraId="71BC4E89"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125</w:t>
            </w:r>
          </w:p>
          <w:p w14:paraId="6FADE8F9"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126</w:t>
            </w:r>
          </w:p>
          <w:p w14:paraId="15F5201C" w14:textId="1E5FF152" w:rsidR="00B34A5B" w:rsidRPr="00286F83" w:rsidRDefault="00B34A5B" w:rsidP="00B34A5B">
            <w:pPr>
              <w:pStyle w:val="Geenafstand"/>
              <w:rPr>
                <w:rFonts w:asciiTheme="majorBidi" w:hAnsiTheme="majorBidi" w:cstheme="majorBidi"/>
                <w:shd w:val="clear" w:color="auto" w:fill="FFFFFF"/>
                <w:lang w:val="en-GB" w:eastAsia="nl-NL"/>
              </w:rPr>
            </w:pPr>
            <w:r w:rsidRPr="00286F83">
              <w:rPr>
                <w:rFonts w:asciiTheme="majorBidi" w:hAnsiTheme="majorBidi" w:cstheme="majorBidi"/>
              </w:rPr>
              <w:t>998</w:t>
            </w:r>
          </w:p>
        </w:tc>
        <w:tc>
          <w:tcPr>
            <w:tcW w:w="4203" w:type="dxa"/>
          </w:tcPr>
          <w:p w14:paraId="61B98791" w14:textId="77777777" w:rsidR="008902CB" w:rsidRPr="00286F83" w:rsidRDefault="00B34A5B" w:rsidP="00B34A5B">
            <w:pPr>
              <w:pStyle w:val="Geenafstand"/>
              <w:rPr>
                <w:rFonts w:asciiTheme="majorBidi" w:hAnsiTheme="majorBidi" w:cstheme="majorBidi"/>
              </w:rPr>
            </w:pPr>
            <w:r w:rsidRPr="00286F83">
              <w:rPr>
                <w:rFonts w:asciiTheme="majorBidi" w:hAnsiTheme="majorBidi" w:cstheme="majorBidi"/>
              </w:rPr>
              <w:t xml:space="preserve">1 person </w:t>
            </w:r>
          </w:p>
          <w:p w14:paraId="066B6C34"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2 persons</w:t>
            </w:r>
          </w:p>
          <w:p w14:paraId="6B5142ED"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3 persons</w:t>
            </w:r>
          </w:p>
          <w:p w14:paraId="2DB1C37A"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4 persons</w:t>
            </w:r>
          </w:p>
          <w:p w14:paraId="2D849C40"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5 persons</w:t>
            </w:r>
          </w:p>
          <w:p w14:paraId="4E77434A" w14:textId="77777777"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 xml:space="preserve">6 persons or more </w:t>
            </w:r>
          </w:p>
          <w:p w14:paraId="0F0FACCC" w14:textId="26478DDD" w:rsidR="00B34A5B" w:rsidRPr="00286F83" w:rsidRDefault="00B34A5B" w:rsidP="00B34A5B">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106A7B37" w14:textId="6764C122" w:rsidTr="00E54D58">
        <w:tc>
          <w:tcPr>
            <w:tcW w:w="2567" w:type="dxa"/>
            <w:vAlign w:val="center"/>
          </w:tcPr>
          <w:p w14:paraId="348E392C" w14:textId="77777777"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Living area previous year</w:t>
            </w:r>
          </w:p>
          <w:p w14:paraId="0A488CDE" w14:textId="692391FE" w:rsidR="00E54D58" w:rsidRPr="00286F83" w:rsidRDefault="00E54D58" w:rsidP="00E54D58">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w:t>
            </w:r>
            <w:proofErr w:type="spellStart"/>
            <w:r w:rsidRPr="00286F83">
              <w:rPr>
                <w:rFonts w:asciiTheme="majorBidi" w:hAnsiTheme="majorBidi" w:cstheme="majorBidi"/>
                <w:shd w:val="clear" w:color="auto" w:fill="FFFFFF"/>
                <w:lang w:val="en-GB" w:eastAsia="nl-NL"/>
              </w:rPr>
              <w:t>Woonregio</w:t>
            </w:r>
            <w:proofErr w:type="spellEnd"/>
            <w:r w:rsidRPr="00286F83">
              <w:rPr>
                <w:rFonts w:asciiTheme="majorBidi" w:hAnsiTheme="majorBidi" w:cstheme="majorBidi"/>
                <w:shd w:val="clear" w:color="auto" w:fill="FFFFFF"/>
                <w:lang w:val="en-GB" w:eastAsia="nl-NL"/>
              </w:rPr>
              <w:t xml:space="preserve"> </w:t>
            </w:r>
            <w:proofErr w:type="spellStart"/>
            <w:r w:rsidRPr="00286F83">
              <w:rPr>
                <w:rFonts w:asciiTheme="majorBidi" w:hAnsiTheme="majorBidi" w:cstheme="majorBidi"/>
                <w:shd w:val="clear" w:color="auto" w:fill="FFFFFF"/>
                <w:lang w:val="en-GB" w:eastAsia="nl-NL"/>
              </w:rPr>
              <w:t>vorig</w:t>
            </w:r>
            <w:proofErr w:type="spellEnd"/>
            <w:r w:rsidRPr="00286F83">
              <w:rPr>
                <w:rFonts w:asciiTheme="majorBidi" w:hAnsiTheme="majorBidi" w:cstheme="majorBidi"/>
                <w:shd w:val="clear" w:color="auto" w:fill="FFFFFF"/>
                <w:lang w:val="en-GB" w:eastAsia="nl-NL"/>
              </w:rPr>
              <w:t xml:space="preserve"> </w:t>
            </w:r>
            <w:proofErr w:type="spellStart"/>
            <w:r w:rsidRPr="00286F83">
              <w:rPr>
                <w:rFonts w:asciiTheme="majorBidi" w:hAnsiTheme="majorBidi" w:cstheme="majorBidi"/>
                <w:shd w:val="clear" w:color="auto" w:fill="FFFFFF"/>
                <w:lang w:val="en-GB" w:eastAsia="nl-NL"/>
              </w:rPr>
              <w:t>jaar</w:t>
            </w:r>
            <w:proofErr w:type="spellEnd"/>
            <w:r w:rsidRPr="00286F83">
              <w:rPr>
                <w:rFonts w:asciiTheme="majorBidi" w:hAnsiTheme="majorBidi" w:cstheme="majorBidi"/>
                <w:shd w:val="clear" w:color="auto" w:fill="FFFFFF"/>
                <w:lang w:val="en-GB" w:eastAsia="nl-NL"/>
              </w:rPr>
              <w:t>)</w:t>
            </w:r>
          </w:p>
        </w:tc>
        <w:tc>
          <w:tcPr>
            <w:tcW w:w="1346" w:type="dxa"/>
            <w:vAlign w:val="center"/>
          </w:tcPr>
          <w:p w14:paraId="1C50C597" w14:textId="1E5D3154"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660507D0"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1</w:t>
            </w:r>
          </w:p>
          <w:p w14:paraId="0E2EB77D"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w:t>
            </w:r>
          </w:p>
          <w:p w14:paraId="07B23981" w14:textId="77777777" w:rsidR="00E54D58" w:rsidRPr="00286F83" w:rsidRDefault="00E54D58" w:rsidP="00E54D58">
            <w:pPr>
              <w:pStyle w:val="Geenafstand"/>
              <w:rPr>
                <w:rFonts w:asciiTheme="majorBidi" w:hAnsiTheme="majorBidi" w:cstheme="majorBidi"/>
              </w:rPr>
            </w:pPr>
          </w:p>
          <w:p w14:paraId="47188DC2"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3</w:t>
            </w:r>
          </w:p>
          <w:p w14:paraId="61B8FA62" w14:textId="5A5C07D6"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98</w:t>
            </w:r>
          </w:p>
        </w:tc>
        <w:tc>
          <w:tcPr>
            <w:tcW w:w="4203" w:type="dxa"/>
          </w:tcPr>
          <w:p w14:paraId="39C1068D"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Same ‘COROP-area 3’</w:t>
            </w:r>
          </w:p>
          <w:p w14:paraId="5B54CE6C"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Other ‘COROP-area or outside the Netherlands</w:t>
            </w:r>
          </w:p>
          <w:p w14:paraId="5F7FE6CA" w14:textId="4E638D5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Does not apply</w:t>
            </w:r>
            <w:r w:rsidR="00286F83" w:rsidRPr="00286F83">
              <w:rPr>
                <w:rFonts w:asciiTheme="majorBidi" w:hAnsiTheme="majorBidi" w:cstheme="majorBidi"/>
              </w:rPr>
              <w:t>,</w:t>
            </w:r>
            <w:r w:rsidRPr="00286F83">
              <w:rPr>
                <w:rFonts w:asciiTheme="majorBidi" w:hAnsiTheme="majorBidi" w:cstheme="majorBidi"/>
              </w:rPr>
              <w:t xml:space="preserve"> 0 years old </w:t>
            </w:r>
          </w:p>
          <w:p w14:paraId="1F5229F1" w14:textId="656D5487" w:rsidR="00E54D58" w:rsidRPr="00286F83" w:rsidRDefault="00E54D58" w:rsidP="00E54D58">
            <w:pPr>
              <w:pStyle w:val="Geenafstand"/>
              <w:rPr>
                <w:rFonts w:asciiTheme="majorBidi" w:hAnsiTheme="majorBidi" w:cstheme="majorBidi"/>
                <w:shd w:val="clear" w:color="auto" w:fill="FFFFFF"/>
                <w:lang w:val="en-GB" w:eastAsia="nl-NL"/>
              </w:rPr>
            </w:pPr>
            <w:r w:rsidRPr="00286F83">
              <w:rPr>
                <w:rFonts w:asciiTheme="majorBidi" w:hAnsiTheme="majorBidi" w:cstheme="majorBidi"/>
              </w:rPr>
              <w:t>Unknown</w:t>
            </w:r>
          </w:p>
        </w:tc>
      </w:tr>
      <w:tr w:rsidR="008902CB" w:rsidRPr="00286F83" w14:paraId="0AF82169" w14:textId="2E1FCE4E" w:rsidTr="00E54D58">
        <w:tc>
          <w:tcPr>
            <w:tcW w:w="2567" w:type="dxa"/>
            <w:vAlign w:val="center"/>
          </w:tcPr>
          <w:p w14:paraId="600598E3" w14:textId="69ABB46C"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Nationality</w:t>
            </w:r>
            <w:r w:rsidR="00E54D58" w:rsidRPr="00286F83">
              <w:rPr>
                <w:rFonts w:asciiTheme="majorBidi" w:hAnsiTheme="majorBidi" w:cstheme="majorBidi"/>
                <w:shd w:val="clear" w:color="auto" w:fill="FFFFFF"/>
                <w:lang w:val="en-GB" w:eastAsia="nl-NL"/>
              </w:rPr>
              <w:t xml:space="preserve"> (</w:t>
            </w:r>
            <w:proofErr w:type="spellStart"/>
            <w:r w:rsidR="00E54D58" w:rsidRPr="00286F83">
              <w:rPr>
                <w:rFonts w:asciiTheme="majorBidi" w:hAnsiTheme="majorBidi" w:cstheme="majorBidi"/>
                <w:shd w:val="clear" w:color="auto" w:fill="FFFFFF"/>
                <w:lang w:val="en-GB" w:eastAsia="nl-NL"/>
              </w:rPr>
              <w:t>Nationaliteit</w:t>
            </w:r>
            <w:proofErr w:type="spellEnd"/>
            <w:r w:rsidR="00E54D58" w:rsidRPr="00286F83">
              <w:rPr>
                <w:rFonts w:asciiTheme="majorBidi" w:hAnsiTheme="majorBidi" w:cstheme="majorBidi"/>
                <w:shd w:val="clear" w:color="auto" w:fill="FFFFFF"/>
                <w:lang w:val="en-GB" w:eastAsia="nl-NL"/>
              </w:rPr>
              <w:t>)</w:t>
            </w:r>
          </w:p>
        </w:tc>
        <w:tc>
          <w:tcPr>
            <w:tcW w:w="1346" w:type="dxa"/>
            <w:vAlign w:val="center"/>
          </w:tcPr>
          <w:p w14:paraId="51C7273D" w14:textId="783A2D64"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2E50B3DC"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1</w:t>
            </w:r>
          </w:p>
          <w:p w14:paraId="419E58F5"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w:t>
            </w:r>
          </w:p>
          <w:p w14:paraId="6D12EA0B"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3</w:t>
            </w:r>
          </w:p>
          <w:p w14:paraId="603922C7" w14:textId="4884ADDE" w:rsidR="00E54D58" w:rsidRPr="00286F83" w:rsidRDefault="00E54D58" w:rsidP="00E54D58">
            <w:pPr>
              <w:pStyle w:val="Geenafstand"/>
              <w:rPr>
                <w:rFonts w:asciiTheme="majorBidi" w:hAnsiTheme="majorBidi" w:cstheme="majorBidi"/>
                <w:shd w:val="clear" w:color="auto" w:fill="FFFFFF"/>
                <w:lang w:val="en-GB" w:eastAsia="nl-NL"/>
              </w:rPr>
            </w:pPr>
            <w:r w:rsidRPr="00286F83">
              <w:rPr>
                <w:rFonts w:asciiTheme="majorBidi" w:hAnsiTheme="majorBidi" w:cstheme="majorBidi"/>
              </w:rPr>
              <w:t>98</w:t>
            </w:r>
          </w:p>
        </w:tc>
        <w:tc>
          <w:tcPr>
            <w:tcW w:w="4203" w:type="dxa"/>
          </w:tcPr>
          <w:p w14:paraId="250EEC07"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Netherlands</w:t>
            </w:r>
          </w:p>
          <w:p w14:paraId="2A79DDC0"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Other (Europe)</w:t>
            </w:r>
          </w:p>
          <w:p w14:paraId="571EEF4B"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Other</w:t>
            </w:r>
          </w:p>
          <w:p w14:paraId="153A5251" w14:textId="2741385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513E18A4" w14:textId="7974A7F1" w:rsidTr="00E54D58">
        <w:tc>
          <w:tcPr>
            <w:tcW w:w="2567" w:type="dxa"/>
            <w:vAlign w:val="center"/>
          </w:tcPr>
          <w:p w14:paraId="6C2668F2" w14:textId="6A0C15BE" w:rsidR="00E54D58" w:rsidRPr="00286F83" w:rsidRDefault="008902CB" w:rsidP="00E54D58">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Country of birth</w:t>
            </w:r>
            <w:r w:rsidR="00E54D58" w:rsidRPr="00286F83">
              <w:rPr>
                <w:rFonts w:asciiTheme="majorBidi" w:hAnsiTheme="majorBidi" w:cstheme="majorBidi"/>
                <w:shd w:val="clear" w:color="auto" w:fill="FFFFFF"/>
                <w:lang w:val="en-GB" w:eastAsia="nl-NL"/>
              </w:rPr>
              <w:t xml:space="preserve"> (</w:t>
            </w:r>
            <w:proofErr w:type="spellStart"/>
            <w:r w:rsidR="00E54D58" w:rsidRPr="00286F83">
              <w:rPr>
                <w:rFonts w:asciiTheme="majorBidi" w:hAnsiTheme="majorBidi" w:cstheme="majorBidi"/>
                <w:shd w:val="clear" w:color="auto" w:fill="FFFFFF"/>
                <w:lang w:val="en-GB" w:eastAsia="nl-NL"/>
              </w:rPr>
              <w:t>Geboorteland</w:t>
            </w:r>
            <w:proofErr w:type="spellEnd"/>
            <w:r w:rsidR="00E54D58" w:rsidRPr="00286F83">
              <w:rPr>
                <w:rFonts w:asciiTheme="majorBidi" w:hAnsiTheme="majorBidi" w:cstheme="majorBidi"/>
                <w:shd w:val="clear" w:color="auto" w:fill="FFFFFF"/>
                <w:lang w:val="en-GB" w:eastAsia="nl-NL"/>
              </w:rPr>
              <w:t xml:space="preserve">) </w:t>
            </w:r>
          </w:p>
        </w:tc>
        <w:tc>
          <w:tcPr>
            <w:tcW w:w="1346" w:type="dxa"/>
            <w:vAlign w:val="center"/>
          </w:tcPr>
          <w:p w14:paraId="189507C6" w14:textId="6AEC5946"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6CAB1654"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1</w:t>
            </w:r>
          </w:p>
          <w:p w14:paraId="47817440"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w:t>
            </w:r>
          </w:p>
          <w:p w14:paraId="07B60284"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3</w:t>
            </w:r>
          </w:p>
          <w:p w14:paraId="2857F426" w14:textId="3650AED2"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98</w:t>
            </w:r>
          </w:p>
        </w:tc>
        <w:tc>
          <w:tcPr>
            <w:tcW w:w="4203" w:type="dxa"/>
          </w:tcPr>
          <w:p w14:paraId="504F7758"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Netherlands</w:t>
            </w:r>
          </w:p>
          <w:p w14:paraId="53C92446"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Other (Europe) </w:t>
            </w:r>
          </w:p>
          <w:p w14:paraId="10EB45FD"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Other </w:t>
            </w:r>
          </w:p>
          <w:p w14:paraId="0B5BC370" w14:textId="752F00DE"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4101EF8F" w14:textId="5A654EF7" w:rsidTr="00E54D58">
        <w:tc>
          <w:tcPr>
            <w:tcW w:w="2567" w:type="dxa"/>
            <w:vAlign w:val="center"/>
          </w:tcPr>
          <w:p w14:paraId="446EA10A" w14:textId="0C1B2678"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Education level</w:t>
            </w:r>
            <w:r w:rsidR="00E54D58" w:rsidRPr="00286F83">
              <w:rPr>
                <w:rFonts w:asciiTheme="majorBidi" w:hAnsiTheme="majorBidi" w:cstheme="majorBidi"/>
                <w:shd w:val="clear" w:color="auto" w:fill="FFFFFF"/>
                <w:lang w:val="en-GB" w:eastAsia="nl-NL"/>
              </w:rPr>
              <w:t xml:space="preserve"> (</w:t>
            </w:r>
            <w:proofErr w:type="spellStart"/>
            <w:r w:rsidR="00E54D58" w:rsidRPr="00286F83">
              <w:rPr>
                <w:rFonts w:asciiTheme="majorBidi" w:hAnsiTheme="majorBidi" w:cstheme="majorBidi"/>
                <w:shd w:val="clear" w:color="auto" w:fill="FFFFFF"/>
                <w:lang w:val="en-GB" w:eastAsia="nl-NL"/>
              </w:rPr>
              <w:t>Onderwijsniveau</w:t>
            </w:r>
            <w:proofErr w:type="spellEnd"/>
            <w:r w:rsidR="00E54D58" w:rsidRPr="00286F83">
              <w:rPr>
                <w:rFonts w:asciiTheme="majorBidi" w:hAnsiTheme="majorBidi" w:cstheme="majorBidi"/>
                <w:shd w:val="clear" w:color="auto" w:fill="FFFFFF"/>
                <w:lang w:val="en-GB" w:eastAsia="nl-NL"/>
              </w:rPr>
              <w:t>)</w:t>
            </w:r>
          </w:p>
        </w:tc>
        <w:tc>
          <w:tcPr>
            <w:tcW w:w="1346" w:type="dxa"/>
            <w:vAlign w:val="center"/>
          </w:tcPr>
          <w:p w14:paraId="6324E515" w14:textId="0829CDB1"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4009CFFE"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0</w:t>
            </w:r>
          </w:p>
          <w:p w14:paraId="01B034C3"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1</w:t>
            </w:r>
          </w:p>
          <w:p w14:paraId="69B0B2BC"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w:t>
            </w:r>
          </w:p>
          <w:p w14:paraId="4EEE8A45"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3</w:t>
            </w:r>
          </w:p>
          <w:p w14:paraId="727796F4"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4</w:t>
            </w:r>
          </w:p>
          <w:p w14:paraId="6AD26A8E"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5</w:t>
            </w:r>
          </w:p>
          <w:p w14:paraId="5A0AA2DA"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w:t>
            </w:r>
          </w:p>
          <w:p w14:paraId="1975386A" w14:textId="2AA11BE5"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98</w:t>
            </w:r>
          </w:p>
        </w:tc>
        <w:tc>
          <w:tcPr>
            <w:tcW w:w="4203" w:type="dxa"/>
          </w:tcPr>
          <w:p w14:paraId="21FD6B02"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Pre-primary </w:t>
            </w:r>
          </w:p>
          <w:p w14:paraId="0235B6B9"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Primary </w:t>
            </w:r>
          </w:p>
          <w:p w14:paraId="1D6D8C48"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Lower secondary</w:t>
            </w:r>
          </w:p>
          <w:p w14:paraId="21E54481"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Upper secondary </w:t>
            </w:r>
          </w:p>
          <w:p w14:paraId="6BEEDAD4" w14:textId="04670518"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Post-secondary </w:t>
            </w:r>
          </w:p>
          <w:p w14:paraId="280CC7D6"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Tertiary </w:t>
            </w:r>
          </w:p>
          <w:p w14:paraId="5C983622"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No education at all </w:t>
            </w:r>
          </w:p>
          <w:p w14:paraId="7B934B2B" w14:textId="7866D3A6"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3E56D4B6" w14:textId="5CB7B0F9" w:rsidTr="00E54D58">
        <w:tc>
          <w:tcPr>
            <w:tcW w:w="2567" w:type="dxa"/>
            <w:vAlign w:val="center"/>
          </w:tcPr>
          <w:p w14:paraId="6259BF2F" w14:textId="7F3B1420"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Economic status</w:t>
            </w:r>
            <w:r w:rsidR="00E54D58" w:rsidRPr="00286F83">
              <w:rPr>
                <w:rFonts w:asciiTheme="majorBidi" w:hAnsiTheme="majorBidi" w:cstheme="majorBidi"/>
                <w:shd w:val="clear" w:color="auto" w:fill="FFFFFF"/>
                <w:lang w:val="en-GB" w:eastAsia="nl-NL"/>
              </w:rPr>
              <w:t xml:space="preserve"> (</w:t>
            </w:r>
            <w:proofErr w:type="spellStart"/>
            <w:r w:rsidR="00E54D58" w:rsidRPr="00286F83">
              <w:rPr>
                <w:rFonts w:asciiTheme="majorBidi" w:hAnsiTheme="majorBidi" w:cstheme="majorBidi"/>
                <w:shd w:val="clear" w:color="auto" w:fill="FFFFFF"/>
                <w:lang w:val="en-GB" w:eastAsia="nl-NL"/>
              </w:rPr>
              <w:t>Economische</w:t>
            </w:r>
            <w:proofErr w:type="spellEnd"/>
            <w:r w:rsidR="00E54D58" w:rsidRPr="00286F83">
              <w:rPr>
                <w:rFonts w:asciiTheme="majorBidi" w:hAnsiTheme="majorBidi" w:cstheme="majorBidi"/>
                <w:shd w:val="clear" w:color="auto" w:fill="FFFFFF"/>
                <w:lang w:val="en-GB" w:eastAsia="nl-NL"/>
              </w:rPr>
              <w:t xml:space="preserve"> status) </w:t>
            </w:r>
          </w:p>
        </w:tc>
        <w:tc>
          <w:tcPr>
            <w:tcW w:w="1346" w:type="dxa"/>
            <w:vAlign w:val="center"/>
          </w:tcPr>
          <w:p w14:paraId="28084CA3" w14:textId="46C4AB22"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1880087D"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111</w:t>
            </w:r>
          </w:p>
          <w:p w14:paraId="5A4AD4E9"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112</w:t>
            </w:r>
          </w:p>
          <w:p w14:paraId="65797BD1"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120</w:t>
            </w:r>
          </w:p>
          <w:p w14:paraId="2F3A8427"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210</w:t>
            </w:r>
          </w:p>
          <w:p w14:paraId="7B059F45"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221</w:t>
            </w:r>
          </w:p>
          <w:p w14:paraId="4562FC2E"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222</w:t>
            </w:r>
          </w:p>
          <w:p w14:paraId="719C3C86"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223</w:t>
            </w:r>
          </w:p>
          <w:p w14:paraId="2B4267EE"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224</w:t>
            </w:r>
          </w:p>
          <w:p w14:paraId="6170C588" w14:textId="059DCD3A"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998</w:t>
            </w:r>
          </w:p>
        </w:tc>
        <w:tc>
          <w:tcPr>
            <w:tcW w:w="4203" w:type="dxa"/>
          </w:tcPr>
          <w:p w14:paraId="11D6D622"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Employee, other</w:t>
            </w:r>
          </w:p>
          <w:p w14:paraId="5B51E89E"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Following education with job on the side</w:t>
            </w:r>
          </w:p>
          <w:p w14:paraId="2B34F835"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Independent employer</w:t>
            </w:r>
          </w:p>
          <w:p w14:paraId="15247BC7"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Unemployed</w:t>
            </w:r>
          </w:p>
          <w:p w14:paraId="4CED0835" w14:textId="6392BF19"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Following education</w:t>
            </w:r>
          </w:p>
          <w:p w14:paraId="163E81B5"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Retired</w:t>
            </w:r>
          </w:p>
          <w:p w14:paraId="2B758B8B"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Houseman/wife</w:t>
            </w:r>
          </w:p>
          <w:p w14:paraId="20F4BACF"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Other inactive</w:t>
            </w:r>
          </w:p>
          <w:p w14:paraId="0E0D2025" w14:textId="0AD72EE9"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188493C2" w14:textId="2896DD32" w:rsidTr="00E54D58">
        <w:tc>
          <w:tcPr>
            <w:tcW w:w="2567" w:type="dxa"/>
            <w:vAlign w:val="center"/>
          </w:tcPr>
          <w:p w14:paraId="6F2A4593" w14:textId="77777777"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Professional occupation</w:t>
            </w:r>
          </w:p>
          <w:p w14:paraId="6DBD77D3" w14:textId="43BC002E" w:rsidR="00E54D58" w:rsidRPr="00286F83" w:rsidRDefault="00E54D58"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w:t>
            </w:r>
            <w:proofErr w:type="spellStart"/>
            <w:r w:rsidRPr="00286F83">
              <w:rPr>
                <w:rFonts w:asciiTheme="majorBidi" w:hAnsiTheme="majorBidi" w:cstheme="majorBidi"/>
                <w:shd w:val="clear" w:color="auto" w:fill="FFFFFF"/>
                <w:lang w:val="en-GB" w:eastAsia="nl-NL"/>
              </w:rPr>
              <w:t>Beroep</w:t>
            </w:r>
            <w:proofErr w:type="spellEnd"/>
            <w:r w:rsidRPr="00286F83">
              <w:rPr>
                <w:rFonts w:asciiTheme="majorBidi" w:hAnsiTheme="majorBidi" w:cstheme="majorBidi"/>
                <w:shd w:val="clear" w:color="auto" w:fill="FFFFFF"/>
                <w:lang w:val="en-GB" w:eastAsia="nl-NL"/>
              </w:rPr>
              <w:t>)</w:t>
            </w:r>
          </w:p>
        </w:tc>
        <w:tc>
          <w:tcPr>
            <w:tcW w:w="1346" w:type="dxa"/>
            <w:vAlign w:val="center"/>
          </w:tcPr>
          <w:p w14:paraId="18AAD7C2" w14:textId="01E61B29"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1E5FAE38" w14:textId="77777777"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t>1</w:t>
            </w:r>
          </w:p>
          <w:p w14:paraId="167C6C46" w14:textId="77777777" w:rsidR="00E54D58" w:rsidRPr="00286F83" w:rsidRDefault="00E54D58" w:rsidP="00E54D58">
            <w:pPr>
              <w:pStyle w:val="Geenafstand"/>
              <w:rPr>
                <w:rFonts w:asciiTheme="majorBidi" w:hAnsiTheme="majorBidi" w:cstheme="majorBidi"/>
              </w:rPr>
            </w:pPr>
          </w:p>
          <w:p w14:paraId="1D52345F" w14:textId="4EEDE50B" w:rsidR="00E54D58" w:rsidRDefault="00286F83" w:rsidP="00286F83">
            <w:pPr>
              <w:pStyle w:val="Geenafstand"/>
              <w:rPr>
                <w:rFonts w:asciiTheme="majorBidi" w:hAnsiTheme="majorBidi" w:cstheme="majorBidi"/>
              </w:rPr>
            </w:pPr>
            <w:r>
              <w:rPr>
                <w:rFonts w:asciiTheme="majorBidi" w:hAnsiTheme="majorBidi" w:cstheme="majorBidi"/>
              </w:rPr>
              <w:t>2</w:t>
            </w:r>
          </w:p>
          <w:p w14:paraId="1778BB2E" w14:textId="77777777" w:rsidR="00286F83" w:rsidRPr="00286F83" w:rsidRDefault="00286F83" w:rsidP="00286F83">
            <w:pPr>
              <w:pStyle w:val="Geenafstand"/>
              <w:rPr>
                <w:rFonts w:asciiTheme="majorBidi" w:hAnsiTheme="majorBidi" w:cstheme="majorBidi"/>
              </w:rPr>
            </w:pPr>
          </w:p>
          <w:p w14:paraId="5A163CF6" w14:textId="4D2DAB30" w:rsidR="00E54D58" w:rsidRPr="00286F83" w:rsidRDefault="00286F83" w:rsidP="00E54D58">
            <w:pPr>
              <w:pStyle w:val="Geenafstand"/>
              <w:rPr>
                <w:rFonts w:asciiTheme="majorBidi" w:hAnsiTheme="majorBidi" w:cstheme="majorBidi"/>
              </w:rPr>
            </w:pPr>
            <w:r>
              <w:rPr>
                <w:rFonts w:asciiTheme="majorBidi" w:hAnsiTheme="majorBidi" w:cstheme="majorBidi"/>
              </w:rPr>
              <w:lastRenderedPageBreak/>
              <w:t>3</w:t>
            </w:r>
          </w:p>
          <w:p w14:paraId="3502F2E9" w14:textId="77777777" w:rsidR="00286F83" w:rsidRDefault="00286F83" w:rsidP="00E54D58">
            <w:pPr>
              <w:pStyle w:val="Geenafstand"/>
              <w:rPr>
                <w:rFonts w:asciiTheme="majorBidi" w:hAnsiTheme="majorBidi" w:cstheme="majorBidi"/>
              </w:rPr>
            </w:pPr>
          </w:p>
          <w:p w14:paraId="79949257" w14:textId="77777777" w:rsidR="00E54D58" w:rsidRDefault="00E54D58" w:rsidP="00E54D58">
            <w:pPr>
              <w:pStyle w:val="Geenafstand"/>
              <w:rPr>
                <w:rFonts w:asciiTheme="majorBidi" w:hAnsiTheme="majorBidi" w:cstheme="majorBidi"/>
              </w:rPr>
            </w:pPr>
            <w:r w:rsidRPr="00286F83">
              <w:rPr>
                <w:rFonts w:asciiTheme="majorBidi" w:hAnsiTheme="majorBidi" w:cstheme="majorBidi"/>
              </w:rPr>
              <w:t>4</w:t>
            </w:r>
          </w:p>
          <w:p w14:paraId="63F4C31E"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5</w:t>
            </w:r>
          </w:p>
          <w:p w14:paraId="3259386D"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6</w:t>
            </w:r>
          </w:p>
          <w:p w14:paraId="7425B2C0"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7</w:t>
            </w:r>
          </w:p>
          <w:p w14:paraId="7EDB69C3"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8</w:t>
            </w:r>
          </w:p>
          <w:p w14:paraId="6289EECB" w14:textId="77777777" w:rsidR="00E54D58" w:rsidRPr="00286F83" w:rsidRDefault="00E54D58" w:rsidP="00E54D58">
            <w:pPr>
              <w:pStyle w:val="Geenafstand"/>
              <w:rPr>
                <w:rFonts w:asciiTheme="majorBidi" w:hAnsiTheme="majorBidi" w:cstheme="majorBidi"/>
              </w:rPr>
            </w:pPr>
          </w:p>
          <w:p w14:paraId="2CE4AF77"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w:t>
            </w:r>
          </w:p>
          <w:p w14:paraId="25A5441B"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998</w:t>
            </w:r>
          </w:p>
          <w:p w14:paraId="6D23FBED" w14:textId="3D26CA8B"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999</w:t>
            </w:r>
          </w:p>
        </w:tc>
        <w:tc>
          <w:tcPr>
            <w:tcW w:w="4203" w:type="dxa"/>
          </w:tcPr>
          <w:p w14:paraId="2CDF9FA9" w14:textId="0DBF9C2D" w:rsidR="008902CB" w:rsidRPr="00286F83" w:rsidRDefault="00E54D58" w:rsidP="00E54D58">
            <w:pPr>
              <w:pStyle w:val="Geenafstand"/>
              <w:rPr>
                <w:rFonts w:asciiTheme="majorBidi" w:hAnsiTheme="majorBidi" w:cstheme="majorBidi"/>
              </w:rPr>
            </w:pPr>
            <w:r w:rsidRPr="00286F83">
              <w:rPr>
                <w:rFonts w:asciiTheme="majorBidi" w:hAnsiTheme="majorBidi" w:cstheme="majorBidi"/>
              </w:rPr>
              <w:lastRenderedPageBreak/>
              <w:t>ISCO 1; legislators, senior officials and managers</w:t>
            </w:r>
          </w:p>
          <w:p w14:paraId="03640CCB" w14:textId="77777777" w:rsidR="00286F83" w:rsidRDefault="00E54D58" w:rsidP="00286F83">
            <w:pPr>
              <w:pStyle w:val="Geenafstand"/>
              <w:rPr>
                <w:rFonts w:asciiTheme="majorBidi" w:hAnsiTheme="majorBidi" w:cstheme="majorBidi"/>
              </w:rPr>
            </w:pPr>
            <w:r w:rsidRPr="00286F83">
              <w:rPr>
                <w:rFonts w:asciiTheme="majorBidi" w:hAnsiTheme="majorBidi" w:cstheme="majorBidi"/>
              </w:rPr>
              <w:t xml:space="preserve">ISCO 2; professionals </w:t>
            </w:r>
            <w:r w:rsidR="00286F83">
              <w:rPr>
                <w:rFonts w:asciiTheme="majorBidi" w:hAnsiTheme="majorBidi" w:cstheme="majorBidi"/>
              </w:rPr>
              <w:t xml:space="preserve">                          </w:t>
            </w:r>
          </w:p>
          <w:p w14:paraId="588FA4BA" w14:textId="19AF4F0F" w:rsidR="00286F83" w:rsidRPr="00286F83" w:rsidRDefault="00E54D58" w:rsidP="00286F83">
            <w:pPr>
              <w:pStyle w:val="Geenafstand"/>
              <w:rPr>
                <w:rFonts w:asciiTheme="majorBidi" w:hAnsiTheme="majorBidi" w:cstheme="majorBidi"/>
              </w:rPr>
            </w:pPr>
            <w:r w:rsidRPr="00286F83">
              <w:rPr>
                <w:rFonts w:asciiTheme="majorBidi" w:hAnsiTheme="majorBidi" w:cstheme="majorBidi"/>
              </w:rPr>
              <w:lastRenderedPageBreak/>
              <w:t>ISCO 3; technicians and assistant professionals</w:t>
            </w:r>
          </w:p>
          <w:p w14:paraId="4776D545"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ISCO 4; clerks</w:t>
            </w:r>
          </w:p>
          <w:p w14:paraId="26FC7AF0"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ISCO 5; service, shop, market sales workers</w:t>
            </w:r>
          </w:p>
          <w:p w14:paraId="3F40C1B4"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Other</w:t>
            </w:r>
          </w:p>
          <w:p w14:paraId="58DD9CFC"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ISCO 7; craft and relative workers</w:t>
            </w:r>
          </w:p>
          <w:p w14:paraId="609AD86E"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 xml:space="preserve">ISCO 8; plant and machine operators and assistants </w:t>
            </w:r>
          </w:p>
          <w:p w14:paraId="2F6DE960"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ISCO 9; elementary occupations</w:t>
            </w:r>
          </w:p>
          <w:p w14:paraId="3626B399" w14:textId="77777777"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Unknown</w:t>
            </w:r>
          </w:p>
          <w:p w14:paraId="3EB09205" w14:textId="661C65D9" w:rsidR="00E54D58" w:rsidRPr="00286F83" w:rsidRDefault="00E54D58" w:rsidP="00E54D58">
            <w:pPr>
              <w:pStyle w:val="Geenafstand"/>
              <w:rPr>
                <w:rFonts w:asciiTheme="majorBidi" w:hAnsiTheme="majorBidi" w:cstheme="majorBidi"/>
              </w:rPr>
            </w:pPr>
            <w:r w:rsidRPr="00286F83">
              <w:rPr>
                <w:rFonts w:asciiTheme="majorBidi" w:hAnsiTheme="majorBidi" w:cstheme="majorBidi"/>
              </w:rPr>
              <w:t>Not working</w:t>
            </w:r>
          </w:p>
        </w:tc>
      </w:tr>
      <w:tr w:rsidR="008902CB" w:rsidRPr="00286F83" w14:paraId="545615AE" w14:textId="16DE8EE7" w:rsidTr="00E54D58">
        <w:tc>
          <w:tcPr>
            <w:tcW w:w="2567" w:type="dxa"/>
            <w:vAlign w:val="center"/>
          </w:tcPr>
          <w:p w14:paraId="71051DB1" w14:textId="304B6C8A"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lastRenderedPageBreak/>
              <w:t>Branch of industry</w:t>
            </w:r>
            <w:r w:rsidR="007B3A17" w:rsidRPr="00286F83">
              <w:rPr>
                <w:rFonts w:asciiTheme="majorBidi" w:hAnsiTheme="majorBidi" w:cstheme="majorBidi"/>
                <w:shd w:val="clear" w:color="auto" w:fill="FFFFFF"/>
                <w:lang w:val="en-GB" w:eastAsia="nl-NL"/>
              </w:rPr>
              <w:t xml:space="preserve"> (NACE/ </w:t>
            </w:r>
            <w:proofErr w:type="spellStart"/>
            <w:r w:rsidR="007B3A17" w:rsidRPr="00286F83">
              <w:rPr>
                <w:rFonts w:asciiTheme="majorBidi" w:hAnsiTheme="majorBidi" w:cstheme="majorBidi"/>
                <w:shd w:val="clear" w:color="auto" w:fill="FFFFFF"/>
                <w:lang w:val="en-GB" w:eastAsia="nl-NL"/>
              </w:rPr>
              <w:t>Bedrijfstak</w:t>
            </w:r>
            <w:proofErr w:type="spellEnd"/>
            <w:r w:rsidR="007B3A17" w:rsidRPr="00286F83">
              <w:rPr>
                <w:rFonts w:asciiTheme="majorBidi" w:hAnsiTheme="majorBidi" w:cstheme="majorBidi"/>
                <w:shd w:val="clear" w:color="auto" w:fill="FFFFFF"/>
                <w:lang w:val="en-GB" w:eastAsia="nl-NL"/>
              </w:rPr>
              <w:t xml:space="preserve">) </w:t>
            </w:r>
          </w:p>
        </w:tc>
        <w:tc>
          <w:tcPr>
            <w:tcW w:w="1346" w:type="dxa"/>
            <w:vAlign w:val="center"/>
          </w:tcPr>
          <w:p w14:paraId="6C510649" w14:textId="73ACA545"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26E3ADCC" w14:textId="77777777" w:rsidR="008902CB" w:rsidRPr="00286F83" w:rsidRDefault="007B3A17" w:rsidP="00E54D58">
            <w:pPr>
              <w:pStyle w:val="Geenafstand"/>
              <w:rPr>
                <w:rFonts w:asciiTheme="majorBidi" w:hAnsiTheme="majorBidi" w:cstheme="majorBidi"/>
              </w:rPr>
            </w:pPr>
            <w:r w:rsidRPr="00286F83">
              <w:rPr>
                <w:rFonts w:asciiTheme="majorBidi" w:hAnsiTheme="majorBidi" w:cstheme="majorBidi"/>
              </w:rPr>
              <w:t>111</w:t>
            </w:r>
          </w:p>
          <w:p w14:paraId="2F3B35F3" w14:textId="77777777" w:rsidR="007B3A17" w:rsidRPr="00286F83" w:rsidRDefault="007B3A17" w:rsidP="00E54D58">
            <w:pPr>
              <w:pStyle w:val="Geenafstand"/>
              <w:rPr>
                <w:rFonts w:asciiTheme="majorBidi" w:hAnsiTheme="majorBidi" w:cstheme="majorBidi"/>
              </w:rPr>
            </w:pPr>
          </w:p>
          <w:p w14:paraId="1B0AB5D8"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122</w:t>
            </w:r>
          </w:p>
          <w:p w14:paraId="0D918771" w14:textId="77777777" w:rsidR="007B3A17" w:rsidRPr="00286F83" w:rsidRDefault="007B3A17" w:rsidP="00E54D58">
            <w:pPr>
              <w:pStyle w:val="Geenafstand"/>
              <w:rPr>
                <w:rFonts w:asciiTheme="majorBidi" w:hAnsiTheme="majorBidi" w:cstheme="majorBidi"/>
              </w:rPr>
            </w:pPr>
          </w:p>
          <w:p w14:paraId="5BC8A0EF"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124</w:t>
            </w:r>
          </w:p>
          <w:p w14:paraId="46C0AA62"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131</w:t>
            </w:r>
          </w:p>
          <w:p w14:paraId="2A86E7DF"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132</w:t>
            </w:r>
          </w:p>
          <w:p w14:paraId="2D234009"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133</w:t>
            </w:r>
          </w:p>
          <w:p w14:paraId="29894A9E" w14:textId="77777777" w:rsidR="007B3A17" w:rsidRPr="00286F83" w:rsidRDefault="007B3A17" w:rsidP="00E54D58">
            <w:pPr>
              <w:pStyle w:val="Geenafstand"/>
              <w:rPr>
                <w:rFonts w:asciiTheme="majorBidi" w:hAnsiTheme="majorBidi" w:cstheme="majorBidi"/>
              </w:rPr>
            </w:pPr>
          </w:p>
          <w:p w14:paraId="3E5D5183"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134</w:t>
            </w:r>
          </w:p>
          <w:p w14:paraId="13DBAE86"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135</w:t>
            </w:r>
          </w:p>
          <w:p w14:paraId="045E5C92" w14:textId="77777777" w:rsidR="007B3A17" w:rsidRPr="00286F83" w:rsidRDefault="007B3A17" w:rsidP="00E54D58">
            <w:pPr>
              <w:pStyle w:val="Geenafstand"/>
              <w:rPr>
                <w:rFonts w:asciiTheme="majorBidi" w:hAnsiTheme="majorBidi" w:cstheme="majorBidi"/>
              </w:rPr>
            </w:pPr>
          </w:p>
          <w:p w14:paraId="6D12F0E6"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136</w:t>
            </w:r>
          </w:p>
          <w:p w14:paraId="33BF2AA4"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137</w:t>
            </w:r>
          </w:p>
          <w:p w14:paraId="1EAA114C"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138</w:t>
            </w:r>
          </w:p>
          <w:p w14:paraId="57E72ACF"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139</w:t>
            </w:r>
          </w:p>
          <w:p w14:paraId="1DA8CAED" w14:textId="77777777" w:rsidR="007B3A17" w:rsidRPr="00286F83" w:rsidRDefault="007B3A17" w:rsidP="00E54D58">
            <w:pPr>
              <w:pStyle w:val="Geenafstand"/>
              <w:rPr>
                <w:rFonts w:asciiTheme="majorBidi" w:hAnsiTheme="majorBidi" w:cstheme="majorBidi"/>
              </w:rPr>
            </w:pPr>
          </w:p>
          <w:p w14:paraId="034F3AA7"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200</w:t>
            </w:r>
          </w:p>
          <w:p w14:paraId="7B6B0970" w14:textId="6C754F9E"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998</w:t>
            </w:r>
          </w:p>
        </w:tc>
        <w:tc>
          <w:tcPr>
            <w:tcW w:w="4203" w:type="dxa"/>
          </w:tcPr>
          <w:p w14:paraId="6B7C44F3" w14:textId="334AACF7" w:rsidR="008902CB" w:rsidRPr="00286F83" w:rsidRDefault="007B3A17" w:rsidP="00E54D58">
            <w:pPr>
              <w:pStyle w:val="Geenafstand"/>
              <w:rPr>
                <w:rFonts w:asciiTheme="majorBidi" w:hAnsiTheme="majorBidi" w:cstheme="majorBidi"/>
              </w:rPr>
            </w:pPr>
            <w:r w:rsidRPr="00286F83">
              <w:rPr>
                <w:rFonts w:asciiTheme="majorBidi" w:hAnsiTheme="majorBidi" w:cstheme="majorBidi"/>
              </w:rPr>
              <w:t>NACE A+B; agriculture, hunting, forestry and fishing</w:t>
            </w:r>
          </w:p>
          <w:p w14:paraId="2305BD90"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 xml:space="preserve">NACE C+D+E; mining, manufacturing and electricity </w:t>
            </w:r>
          </w:p>
          <w:p w14:paraId="52DA4B7B"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 xml:space="preserve">NACE F; construction </w:t>
            </w:r>
          </w:p>
          <w:p w14:paraId="1B8EA007"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G; wholesale, retail trade, repair</w:t>
            </w:r>
          </w:p>
          <w:p w14:paraId="49B62555"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H; hotels and restaurants</w:t>
            </w:r>
          </w:p>
          <w:p w14:paraId="13005695"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I; transport, storage and communication</w:t>
            </w:r>
          </w:p>
          <w:p w14:paraId="0F065B0A"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J; financial intermediation</w:t>
            </w:r>
          </w:p>
          <w:p w14:paraId="3311FABF"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 xml:space="preserve">NACE K; real estate, renting and business activities </w:t>
            </w:r>
          </w:p>
          <w:p w14:paraId="53CD4395"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L; public administration</w:t>
            </w:r>
          </w:p>
          <w:p w14:paraId="04C63E92"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M; education</w:t>
            </w:r>
          </w:p>
          <w:p w14:paraId="74AD1AC6"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N; health, social work</w:t>
            </w:r>
          </w:p>
          <w:p w14:paraId="6F7DBB10"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NACE O; other community, social personal service activities</w:t>
            </w:r>
          </w:p>
          <w:p w14:paraId="1A738D7F" w14:textId="77777777"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Not working</w:t>
            </w:r>
          </w:p>
          <w:p w14:paraId="731CF986" w14:textId="5E07FDFA" w:rsidR="007B3A17" w:rsidRPr="00286F83" w:rsidRDefault="007B3A17" w:rsidP="00E54D58">
            <w:pPr>
              <w:pStyle w:val="Geenafstand"/>
              <w:rPr>
                <w:rFonts w:asciiTheme="majorBidi" w:hAnsiTheme="majorBidi" w:cstheme="majorBidi"/>
              </w:rPr>
            </w:pPr>
            <w:r w:rsidRPr="00286F83">
              <w:rPr>
                <w:rFonts w:asciiTheme="majorBidi" w:hAnsiTheme="majorBidi" w:cstheme="majorBidi"/>
              </w:rPr>
              <w:t>Unknown</w:t>
            </w:r>
          </w:p>
        </w:tc>
      </w:tr>
      <w:tr w:rsidR="008902CB" w:rsidRPr="00286F83" w14:paraId="42BBAD44" w14:textId="399D8011" w:rsidTr="00E54D58">
        <w:tc>
          <w:tcPr>
            <w:tcW w:w="2567" w:type="dxa"/>
            <w:vAlign w:val="center"/>
          </w:tcPr>
          <w:p w14:paraId="5D50306A" w14:textId="73A74C8A"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Marital status</w:t>
            </w:r>
            <w:r w:rsidR="007B3A17" w:rsidRPr="00286F83">
              <w:rPr>
                <w:rFonts w:asciiTheme="majorBidi" w:hAnsiTheme="majorBidi" w:cstheme="majorBidi"/>
                <w:shd w:val="clear" w:color="auto" w:fill="FFFFFF"/>
                <w:lang w:val="en-GB" w:eastAsia="nl-NL"/>
              </w:rPr>
              <w:t xml:space="preserve"> (</w:t>
            </w:r>
            <w:proofErr w:type="spellStart"/>
            <w:r w:rsidR="007B3A17" w:rsidRPr="00286F83">
              <w:rPr>
                <w:rFonts w:asciiTheme="majorBidi" w:hAnsiTheme="majorBidi" w:cstheme="majorBidi"/>
                <w:shd w:val="clear" w:color="auto" w:fill="FFFFFF"/>
                <w:lang w:val="en-GB" w:eastAsia="nl-NL"/>
              </w:rPr>
              <w:t>Burgerlijke</w:t>
            </w:r>
            <w:proofErr w:type="spellEnd"/>
            <w:r w:rsidR="007B3A17" w:rsidRPr="00286F83">
              <w:rPr>
                <w:rFonts w:asciiTheme="majorBidi" w:hAnsiTheme="majorBidi" w:cstheme="majorBidi"/>
                <w:shd w:val="clear" w:color="auto" w:fill="FFFFFF"/>
                <w:lang w:val="en-GB" w:eastAsia="nl-NL"/>
              </w:rPr>
              <w:t xml:space="preserve"> </w:t>
            </w:r>
            <w:proofErr w:type="spellStart"/>
            <w:r w:rsidR="007B3A17" w:rsidRPr="00286F83">
              <w:rPr>
                <w:rFonts w:asciiTheme="majorBidi" w:hAnsiTheme="majorBidi" w:cstheme="majorBidi"/>
                <w:shd w:val="clear" w:color="auto" w:fill="FFFFFF"/>
                <w:lang w:val="en-GB" w:eastAsia="nl-NL"/>
              </w:rPr>
              <w:t>staat</w:t>
            </w:r>
            <w:proofErr w:type="spellEnd"/>
            <w:r w:rsidR="007B3A17" w:rsidRPr="00286F83">
              <w:rPr>
                <w:rFonts w:asciiTheme="majorBidi" w:hAnsiTheme="majorBidi" w:cstheme="majorBidi"/>
                <w:shd w:val="clear" w:color="auto" w:fill="FFFFFF"/>
                <w:lang w:val="en-GB" w:eastAsia="nl-NL"/>
              </w:rPr>
              <w:t xml:space="preserve">) </w:t>
            </w:r>
          </w:p>
        </w:tc>
        <w:tc>
          <w:tcPr>
            <w:tcW w:w="1346" w:type="dxa"/>
            <w:vAlign w:val="center"/>
          </w:tcPr>
          <w:p w14:paraId="685E46B8" w14:textId="533A1056" w:rsidR="008902CB" w:rsidRPr="00286F83" w:rsidRDefault="008902CB" w:rsidP="00793BD7">
            <w:pPr>
              <w:pStyle w:val="Geenafstand"/>
              <w:spacing w:line="360" w:lineRule="auto"/>
              <w:rPr>
                <w:rFonts w:asciiTheme="majorBidi" w:hAnsiTheme="majorBidi" w:cstheme="majorBidi"/>
                <w:shd w:val="clear" w:color="auto" w:fill="FFFFFF"/>
                <w:lang w:val="en-GB" w:eastAsia="nl-NL"/>
              </w:rPr>
            </w:pPr>
            <w:r w:rsidRPr="00286F83">
              <w:rPr>
                <w:rFonts w:asciiTheme="majorBidi" w:hAnsiTheme="majorBidi" w:cstheme="majorBidi"/>
                <w:shd w:val="clear" w:color="auto" w:fill="FFFFFF"/>
                <w:lang w:val="en-GB" w:eastAsia="nl-NL"/>
              </w:rPr>
              <w:t>Categorical</w:t>
            </w:r>
          </w:p>
        </w:tc>
        <w:tc>
          <w:tcPr>
            <w:tcW w:w="1347" w:type="dxa"/>
            <w:vAlign w:val="center"/>
          </w:tcPr>
          <w:p w14:paraId="74303979" w14:textId="77777777" w:rsidR="008902CB" w:rsidRPr="00286F83" w:rsidRDefault="007B3A17" w:rsidP="007B3A17">
            <w:pPr>
              <w:pStyle w:val="Geenafstand"/>
              <w:rPr>
                <w:rFonts w:asciiTheme="majorBidi" w:hAnsiTheme="majorBidi" w:cstheme="majorBidi"/>
              </w:rPr>
            </w:pPr>
            <w:r w:rsidRPr="00286F83">
              <w:rPr>
                <w:rFonts w:asciiTheme="majorBidi" w:hAnsiTheme="majorBidi" w:cstheme="majorBidi"/>
              </w:rPr>
              <w:t>1</w:t>
            </w:r>
          </w:p>
          <w:p w14:paraId="6EED16D0" w14:textId="77777777"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2</w:t>
            </w:r>
          </w:p>
          <w:p w14:paraId="10EE3921" w14:textId="77777777"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3</w:t>
            </w:r>
          </w:p>
          <w:p w14:paraId="43615F2B" w14:textId="77777777"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4</w:t>
            </w:r>
          </w:p>
          <w:p w14:paraId="03CBF67C" w14:textId="2A291BB5"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8</w:t>
            </w:r>
          </w:p>
        </w:tc>
        <w:tc>
          <w:tcPr>
            <w:tcW w:w="4203" w:type="dxa"/>
          </w:tcPr>
          <w:p w14:paraId="0618AC59" w14:textId="263D6639" w:rsidR="008902CB" w:rsidRPr="00286F83" w:rsidRDefault="007B3A17" w:rsidP="007B3A17">
            <w:pPr>
              <w:pStyle w:val="Geenafstand"/>
              <w:rPr>
                <w:rFonts w:asciiTheme="majorBidi" w:hAnsiTheme="majorBidi" w:cstheme="majorBidi"/>
              </w:rPr>
            </w:pPr>
            <w:r w:rsidRPr="00286F83">
              <w:rPr>
                <w:rFonts w:asciiTheme="majorBidi" w:hAnsiTheme="majorBidi" w:cstheme="majorBidi"/>
              </w:rPr>
              <w:t>Unmarried</w:t>
            </w:r>
          </w:p>
          <w:p w14:paraId="27185370" w14:textId="77777777"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Married</w:t>
            </w:r>
          </w:p>
          <w:p w14:paraId="1C876057" w14:textId="77777777"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Widowed</w:t>
            </w:r>
          </w:p>
          <w:p w14:paraId="1087B5F6" w14:textId="77777777"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 xml:space="preserve">Divorced </w:t>
            </w:r>
          </w:p>
          <w:p w14:paraId="6A46E5B6" w14:textId="0E43B711" w:rsidR="007B3A17" w:rsidRPr="00286F83" w:rsidRDefault="007B3A17" w:rsidP="007B3A17">
            <w:pPr>
              <w:pStyle w:val="Geenafstand"/>
              <w:rPr>
                <w:rFonts w:asciiTheme="majorBidi" w:hAnsiTheme="majorBidi" w:cstheme="majorBidi"/>
              </w:rPr>
            </w:pPr>
            <w:r w:rsidRPr="00286F83">
              <w:rPr>
                <w:rFonts w:asciiTheme="majorBidi" w:hAnsiTheme="majorBidi" w:cstheme="majorBidi"/>
              </w:rPr>
              <w:t>Unknown</w:t>
            </w:r>
          </w:p>
        </w:tc>
      </w:tr>
    </w:tbl>
    <w:p w14:paraId="25C97F17" w14:textId="77777777" w:rsidR="00265F13" w:rsidRDefault="00265F13" w:rsidP="00E822FC">
      <w:pPr>
        <w:spacing w:after="0" w:line="360" w:lineRule="auto"/>
        <w:jc w:val="both"/>
        <w:rPr>
          <w:rFonts w:ascii="Times New Roman" w:eastAsia="Times New Roman" w:hAnsi="Times New Roman" w:cs="Times New Roman"/>
          <w:color w:val="000000"/>
          <w:shd w:val="clear" w:color="auto" w:fill="FFFFFF"/>
          <w:lang w:val="en-GB" w:eastAsia="nl-NL"/>
        </w:rPr>
      </w:pPr>
    </w:p>
    <w:p w14:paraId="3F4DF327" w14:textId="0509903A" w:rsidR="00133609" w:rsidRPr="00133609" w:rsidRDefault="00133609" w:rsidP="00133609">
      <w:pPr>
        <w:pStyle w:val="Lijstalinea"/>
        <w:numPr>
          <w:ilvl w:val="1"/>
          <w:numId w:val="11"/>
        </w:numPr>
        <w:spacing w:after="0" w:line="360" w:lineRule="auto"/>
        <w:jc w:val="both"/>
        <w:rPr>
          <w:rFonts w:ascii="Times New Roman" w:eastAsia="Times New Roman" w:hAnsi="Times New Roman" w:cs="Times New Roman"/>
          <w:color w:val="000000"/>
          <w:shd w:val="clear" w:color="auto" w:fill="FFFFFF"/>
          <w:lang w:val="en-GB" w:eastAsia="nl-NL"/>
        </w:rPr>
      </w:pPr>
      <w:r>
        <w:rPr>
          <w:rFonts w:ascii="Times New Roman" w:eastAsia="Times New Roman" w:hAnsi="Times New Roman" w:cs="Times New Roman"/>
          <w:b/>
          <w:color w:val="000000"/>
          <w:shd w:val="clear" w:color="auto" w:fill="FFFFFF"/>
          <w:lang w:val="en-GB" w:eastAsia="nl-NL"/>
        </w:rPr>
        <w:t>Software used for imputation</w:t>
      </w:r>
    </w:p>
    <w:p w14:paraId="1AC1723B" w14:textId="050CE603" w:rsidR="00E94BB5" w:rsidRPr="00E94BB5" w:rsidRDefault="00E94BB5" w:rsidP="00E94BB5">
      <w:pPr>
        <w:pStyle w:val="Geenafstand"/>
        <w:rPr>
          <w:rFonts w:ascii="Times New Roman" w:hAnsi="Times New Roman" w:cs="Times New Roman"/>
          <w:shd w:val="clear" w:color="auto" w:fill="FFFFFF"/>
          <w:lang w:val="en-GB" w:eastAsia="nl-NL"/>
        </w:rPr>
      </w:pPr>
    </w:p>
    <w:p w14:paraId="2E90363E" w14:textId="77777777" w:rsidR="00557AAE" w:rsidRPr="00557AAE" w:rsidRDefault="00B4689F" w:rsidP="009C5CA6">
      <w:pPr>
        <w:pStyle w:val="Lijstalinea"/>
        <w:numPr>
          <w:ilvl w:val="1"/>
          <w:numId w:val="11"/>
        </w:numPr>
        <w:spacing w:after="0" w:line="360" w:lineRule="auto"/>
        <w:jc w:val="both"/>
        <w:rPr>
          <w:rFonts w:ascii="Times New Roman" w:eastAsia="Times New Roman" w:hAnsi="Times New Roman" w:cs="Times New Roman"/>
          <w:bCs/>
          <w:lang w:val="en-GB" w:eastAsia="nl-NL"/>
        </w:rPr>
      </w:pPr>
      <w:r w:rsidRPr="00557AAE">
        <w:rPr>
          <w:rFonts w:ascii="Times New Roman" w:eastAsia="Times New Roman" w:hAnsi="Times New Roman" w:cs="Times New Roman"/>
          <w:b/>
          <w:lang w:val="en-GB" w:eastAsia="nl-NL"/>
        </w:rPr>
        <w:t>Data preparation</w:t>
      </w:r>
    </w:p>
    <w:p w14:paraId="0BBBC54A" w14:textId="1EB9A6F8" w:rsidR="00557AAE" w:rsidRPr="00133609" w:rsidRDefault="004F035E" w:rsidP="00133609">
      <w:pPr>
        <w:spacing w:after="0" w:line="360" w:lineRule="auto"/>
        <w:jc w:val="both"/>
        <w:rPr>
          <w:rFonts w:ascii="Times New Roman" w:eastAsia="Times New Roman" w:hAnsi="Times New Roman" w:cs="Times New Roman"/>
          <w:bCs/>
          <w:lang w:val="en-GB" w:eastAsia="nl-NL"/>
        </w:rPr>
      </w:pPr>
      <w:r w:rsidRPr="00133609">
        <w:rPr>
          <w:rFonts w:ascii="Times New Roman" w:eastAsia="Times New Roman" w:hAnsi="Times New Roman" w:cs="Times New Roman"/>
          <w:bCs/>
          <w:lang w:val="en-GB" w:eastAsia="nl-NL"/>
        </w:rPr>
        <w:t>Statistics Netherlands supplied the aforementioned dataset in two parts. Therefore, the two parts needed to be bind together again. Thi</w:t>
      </w:r>
      <w:r w:rsidR="00726B85">
        <w:rPr>
          <w:rFonts w:ascii="Times New Roman" w:eastAsia="Times New Roman" w:hAnsi="Times New Roman" w:cs="Times New Roman"/>
          <w:bCs/>
          <w:lang w:val="en-GB" w:eastAsia="nl-NL"/>
        </w:rPr>
        <w:t>s happened in R with the ‘</w:t>
      </w:r>
      <w:proofErr w:type="spellStart"/>
      <w:r w:rsidR="00726B85">
        <w:rPr>
          <w:rFonts w:ascii="Times New Roman" w:eastAsia="Times New Roman" w:hAnsi="Times New Roman" w:cs="Times New Roman"/>
          <w:bCs/>
          <w:lang w:val="en-GB" w:eastAsia="nl-NL"/>
        </w:rPr>
        <w:t>rbind</w:t>
      </w:r>
      <w:proofErr w:type="spellEnd"/>
      <w:r w:rsidR="00726B85">
        <w:rPr>
          <w:rFonts w:ascii="Times New Roman" w:eastAsia="Times New Roman" w:hAnsi="Times New Roman" w:cs="Times New Roman"/>
          <w:bCs/>
          <w:lang w:val="en-GB" w:eastAsia="nl-NL"/>
        </w:rPr>
        <w:t>’</w:t>
      </w:r>
      <w:r w:rsidRPr="00133609">
        <w:rPr>
          <w:rFonts w:ascii="Times New Roman" w:eastAsia="Times New Roman" w:hAnsi="Times New Roman" w:cs="Times New Roman"/>
          <w:bCs/>
          <w:lang w:val="en-GB" w:eastAsia="nl-NL"/>
        </w:rPr>
        <w:t xml:space="preserve"> f</w:t>
      </w:r>
      <w:r w:rsidR="00557AAE" w:rsidRPr="00133609">
        <w:rPr>
          <w:rFonts w:ascii="Times New Roman" w:eastAsia="Times New Roman" w:hAnsi="Times New Roman" w:cs="Times New Roman"/>
          <w:bCs/>
          <w:lang w:val="en-GB" w:eastAsia="nl-NL"/>
        </w:rPr>
        <w:t xml:space="preserve">unction, which </w:t>
      </w:r>
      <w:r w:rsidRPr="00133609">
        <w:rPr>
          <w:rFonts w:ascii="Times New Roman" w:eastAsia="Times New Roman" w:hAnsi="Times New Roman" w:cs="Times New Roman"/>
          <w:bCs/>
          <w:lang w:val="en-GB" w:eastAsia="nl-NL"/>
        </w:rPr>
        <w:t xml:space="preserve">resulted in the original dataset. </w:t>
      </w:r>
      <w:r w:rsidR="001C1059" w:rsidRPr="00133609">
        <w:rPr>
          <w:rFonts w:ascii="Times New Roman" w:eastAsia="Times New Roman" w:hAnsi="Times New Roman" w:cs="Times New Roman"/>
          <w:bCs/>
          <w:lang w:val="en-GB" w:eastAsia="nl-NL"/>
        </w:rPr>
        <w:t>Furthermore, two columns that are part of t</w:t>
      </w:r>
      <w:r w:rsidR="00583EE9" w:rsidRPr="00133609">
        <w:rPr>
          <w:rFonts w:ascii="Times New Roman" w:eastAsia="Times New Roman" w:hAnsi="Times New Roman" w:cs="Times New Roman"/>
          <w:bCs/>
          <w:lang w:val="en-GB" w:eastAsia="nl-NL"/>
        </w:rPr>
        <w:t>his dataset could be dismissed, namely the 1</w:t>
      </w:r>
      <w:r w:rsidR="00583EE9" w:rsidRPr="00133609">
        <w:rPr>
          <w:rFonts w:ascii="Times New Roman" w:eastAsia="Times New Roman" w:hAnsi="Times New Roman" w:cs="Times New Roman"/>
          <w:bCs/>
          <w:vertAlign w:val="superscript"/>
          <w:lang w:val="en-GB" w:eastAsia="nl-NL"/>
        </w:rPr>
        <w:t>st</w:t>
      </w:r>
      <w:r w:rsidR="00583EE9" w:rsidRPr="00133609">
        <w:rPr>
          <w:rFonts w:ascii="Times New Roman" w:eastAsia="Times New Roman" w:hAnsi="Times New Roman" w:cs="Times New Roman"/>
          <w:bCs/>
          <w:lang w:val="en-GB" w:eastAsia="nl-NL"/>
        </w:rPr>
        <w:t xml:space="preserve"> column ‘</w:t>
      </w:r>
      <w:proofErr w:type="spellStart"/>
      <w:r w:rsidR="00583EE9" w:rsidRPr="00133609">
        <w:rPr>
          <w:rFonts w:ascii="Times New Roman" w:eastAsia="Times New Roman" w:hAnsi="Times New Roman" w:cs="Times New Roman"/>
          <w:bCs/>
          <w:lang w:val="en-GB" w:eastAsia="nl-NL"/>
        </w:rPr>
        <w:t>nr</w:t>
      </w:r>
      <w:proofErr w:type="spellEnd"/>
      <w:r w:rsidR="00583EE9" w:rsidRPr="00133609">
        <w:rPr>
          <w:rFonts w:ascii="Times New Roman" w:eastAsia="Times New Roman" w:hAnsi="Times New Roman" w:cs="Times New Roman"/>
          <w:bCs/>
          <w:lang w:val="en-GB" w:eastAsia="nl-NL"/>
        </w:rPr>
        <w:t>’ and the 13</w:t>
      </w:r>
      <w:r w:rsidR="00583EE9" w:rsidRPr="00133609">
        <w:rPr>
          <w:rFonts w:ascii="Times New Roman" w:eastAsia="Times New Roman" w:hAnsi="Times New Roman" w:cs="Times New Roman"/>
          <w:bCs/>
          <w:vertAlign w:val="superscript"/>
          <w:lang w:val="en-GB" w:eastAsia="nl-NL"/>
        </w:rPr>
        <w:t>th</w:t>
      </w:r>
      <w:r w:rsidR="00583EE9" w:rsidRPr="00133609">
        <w:rPr>
          <w:rFonts w:ascii="Times New Roman" w:eastAsia="Times New Roman" w:hAnsi="Times New Roman" w:cs="Times New Roman"/>
          <w:bCs/>
          <w:lang w:val="en-GB" w:eastAsia="nl-NL"/>
        </w:rPr>
        <w:t xml:space="preserve"> column ‘</w:t>
      </w:r>
      <w:proofErr w:type="spellStart"/>
      <w:r w:rsidR="00583EE9" w:rsidRPr="00133609">
        <w:rPr>
          <w:rFonts w:ascii="Times New Roman" w:eastAsia="Times New Roman" w:hAnsi="Times New Roman" w:cs="Times New Roman"/>
          <w:bCs/>
          <w:lang w:val="en-GB" w:eastAsia="nl-NL"/>
        </w:rPr>
        <w:t>Gewicht</w:t>
      </w:r>
      <w:proofErr w:type="spellEnd"/>
      <w:r w:rsidR="00583EE9" w:rsidRPr="00133609">
        <w:rPr>
          <w:rFonts w:ascii="Times New Roman" w:eastAsia="Times New Roman" w:hAnsi="Times New Roman" w:cs="Times New Roman"/>
          <w:bCs/>
          <w:lang w:val="en-GB" w:eastAsia="nl-NL"/>
        </w:rPr>
        <w:t xml:space="preserve">’. </w:t>
      </w:r>
      <w:r w:rsidR="00461831" w:rsidRPr="00133609">
        <w:rPr>
          <w:rFonts w:ascii="Times New Roman" w:eastAsia="Times New Roman" w:hAnsi="Times New Roman" w:cs="Times New Roman"/>
          <w:bCs/>
          <w:lang w:val="en-GB" w:eastAsia="nl-NL"/>
        </w:rPr>
        <w:t xml:space="preserve">These two columns are deleted because they were not relevant for this study. </w:t>
      </w:r>
    </w:p>
    <w:p w14:paraId="500C1944" w14:textId="77777777" w:rsidR="001B7662" w:rsidRDefault="001B7662" w:rsidP="00557AAE">
      <w:pPr>
        <w:pStyle w:val="Lijstalinea"/>
        <w:spacing w:after="0" w:line="360" w:lineRule="auto"/>
        <w:ind w:left="1440"/>
        <w:jc w:val="both"/>
        <w:rPr>
          <w:rFonts w:ascii="Times New Roman" w:eastAsia="Times New Roman" w:hAnsi="Times New Roman" w:cs="Times New Roman"/>
          <w:bCs/>
          <w:lang w:val="en-GB" w:eastAsia="nl-NL"/>
        </w:rPr>
      </w:pPr>
    </w:p>
    <w:p w14:paraId="5956411D" w14:textId="5D0ACDD0" w:rsidR="00C412D7" w:rsidRPr="00133609" w:rsidRDefault="00557AAE" w:rsidP="00133609">
      <w:pPr>
        <w:spacing w:after="0" w:line="360" w:lineRule="auto"/>
        <w:jc w:val="both"/>
        <w:rPr>
          <w:rFonts w:ascii="Times New Roman" w:eastAsia="Times New Roman" w:hAnsi="Times New Roman" w:cs="Times New Roman"/>
          <w:bCs/>
          <w:lang w:val="en-GB" w:eastAsia="nl-NL"/>
        </w:rPr>
      </w:pPr>
      <w:r w:rsidRPr="00133609">
        <w:rPr>
          <w:rFonts w:ascii="Times New Roman" w:eastAsia="Times New Roman" w:hAnsi="Times New Roman" w:cs="Times New Roman"/>
          <w:bCs/>
          <w:lang w:val="en-GB" w:eastAsia="nl-NL"/>
        </w:rPr>
        <w:t xml:space="preserve">Because the original dataset is without missing values, a dataset with missing values needed to be created. In deliberation with Statistics Netherlands, the missing values are created </w:t>
      </w:r>
      <w:r w:rsidR="00C412D7" w:rsidRPr="00133609">
        <w:rPr>
          <w:rFonts w:ascii="Times New Roman" w:eastAsia="Times New Roman" w:hAnsi="Times New Roman" w:cs="Times New Roman"/>
          <w:bCs/>
          <w:lang w:val="en-GB" w:eastAsia="nl-NL"/>
        </w:rPr>
        <w:t xml:space="preserve">‘completely at random’ (MCAR) </w:t>
      </w:r>
      <w:r w:rsidR="00C412D7" w:rsidRPr="00133609">
        <w:rPr>
          <w:rFonts w:ascii="Times New Roman" w:eastAsia="Times New Roman" w:hAnsi="Times New Roman" w:cs="Times New Roman"/>
          <w:bCs/>
          <w:lang w:val="en-GB" w:eastAsia="nl-NL"/>
        </w:rPr>
        <w:lastRenderedPageBreak/>
        <w:t xml:space="preserve">with a probability of 5 percent. For this research, a dataset with missing values and the original dataset are used for testing. Thus, the missing values did not overwrite the original dataset. </w:t>
      </w:r>
    </w:p>
    <w:p w14:paraId="2EC673CD" w14:textId="77777777" w:rsidR="004F035E" w:rsidRDefault="004F035E" w:rsidP="00726B85">
      <w:pPr>
        <w:pStyle w:val="Lijstalinea"/>
        <w:spacing w:after="0" w:line="360" w:lineRule="auto"/>
        <w:ind w:left="1440"/>
        <w:jc w:val="both"/>
        <w:rPr>
          <w:rFonts w:ascii="Times New Roman" w:eastAsia="Times New Roman" w:hAnsi="Times New Roman" w:cs="Times New Roman"/>
          <w:bCs/>
          <w:lang w:val="en-GB" w:eastAsia="nl-NL"/>
        </w:rPr>
      </w:pPr>
    </w:p>
    <w:p w14:paraId="3A4B127D" w14:textId="21A15478" w:rsidR="00B4689F" w:rsidRDefault="00B4689F" w:rsidP="00726B85">
      <w:pPr>
        <w:pStyle w:val="Lijstalinea"/>
        <w:numPr>
          <w:ilvl w:val="2"/>
          <w:numId w:val="11"/>
        </w:numPr>
        <w:spacing w:after="0" w:line="360" w:lineRule="auto"/>
        <w:jc w:val="both"/>
        <w:rPr>
          <w:rFonts w:ascii="Times New Roman" w:eastAsia="Times New Roman" w:hAnsi="Times New Roman" w:cs="Times New Roman"/>
          <w:b/>
          <w:lang w:val="en-GB" w:eastAsia="nl-NL"/>
        </w:rPr>
      </w:pPr>
      <w:r>
        <w:rPr>
          <w:rFonts w:ascii="Times New Roman" w:eastAsia="Times New Roman" w:hAnsi="Times New Roman" w:cs="Times New Roman"/>
          <w:b/>
          <w:lang w:val="en-GB" w:eastAsia="nl-NL"/>
        </w:rPr>
        <w:t>Missing items of each variable</w:t>
      </w:r>
      <w:r w:rsidR="00C10E7C">
        <w:rPr>
          <w:rFonts w:ascii="Times New Roman" w:eastAsia="Times New Roman" w:hAnsi="Times New Roman" w:cs="Times New Roman"/>
          <w:b/>
          <w:lang w:val="en-GB" w:eastAsia="nl-NL"/>
        </w:rPr>
        <w:t xml:space="preserve"> / missing data pattern</w:t>
      </w:r>
    </w:p>
    <w:p w14:paraId="3C296028" w14:textId="77777777" w:rsidR="00461831" w:rsidRDefault="00461831" w:rsidP="00726B85">
      <w:pPr>
        <w:spacing w:after="0" w:line="360" w:lineRule="auto"/>
        <w:ind w:left="1440"/>
        <w:jc w:val="both"/>
        <w:rPr>
          <w:rFonts w:ascii="Times New Roman" w:eastAsia="Times New Roman" w:hAnsi="Times New Roman" w:cs="Times New Roman"/>
          <w:lang w:val="en-GB" w:eastAsia="nl-NL"/>
        </w:rPr>
      </w:pPr>
      <w:r w:rsidRPr="00461831">
        <w:rPr>
          <w:rFonts w:ascii="Times New Roman" w:eastAsia="Times New Roman" w:hAnsi="Times New Roman" w:cs="Times New Roman"/>
          <w:lang w:val="en-GB" w:eastAsia="nl-NL"/>
        </w:rPr>
        <w:t>Creating the missing values resulted in</w:t>
      </w:r>
      <w:r>
        <w:rPr>
          <w:rFonts w:ascii="Times New Roman" w:eastAsia="Times New Roman" w:hAnsi="Times New Roman" w:cs="Times New Roman"/>
          <w:lang w:val="en-GB" w:eastAsia="nl-NL"/>
        </w:rPr>
        <w:t xml:space="preserve"> a dataset with the following missing data pattern:</w:t>
      </w:r>
    </w:p>
    <w:p w14:paraId="7B3227A2" w14:textId="77777777" w:rsidR="001B7662" w:rsidRDefault="001B7662" w:rsidP="00726B85">
      <w:pPr>
        <w:spacing w:after="0" w:line="360" w:lineRule="auto"/>
        <w:ind w:left="1440"/>
        <w:jc w:val="both"/>
        <w:rPr>
          <w:rFonts w:ascii="Times New Roman" w:eastAsia="Times New Roman" w:hAnsi="Times New Roman" w:cs="Times New Roman"/>
          <w:lang w:val="en-GB" w:eastAsia="nl-NL"/>
        </w:rPr>
      </w:pPr>
    </w:p>
    <w:p w14:paraId="4463C0EE" w14:textId="6801631B" w:rsidR="00133609" w:rsidRPr="005F4E0A" w:rsidRDefault="00133609" w:rsidP="000101E2">
      <w:pPr>
        <w:pStyle w:val="Lijstalinea"/>
        <w:numPr>
          <w:ilvl w:val="1"/>
          <w:numId w:val="11"/>
        </w:numPr>
        <w:spacing w:line="360" w:lineRule="auto"/>
        <w:jc w:val="both"/>
        <w:rPr>
          <w:rFonts w:ascii="Times New Roman" w:hAnsi="Times New Roman" w:cs="Times New Roman"/>
          <w:b/>
          <w:bCs/>
          <w:lang w:val="en-GB"/>
        </w:rPr>
      </w:pPr>
      <w:r w:rsidRPr="005F4E0A">
        <w:rPr>
          <w:rFonts w:ascii="Times New Roman" w:hAnsi="Times New Roman" w:cs="Times New Roman"/>
          <w:b/>
          <w:bCs/>
          <w:lang w:val="en-GB"/>
        </w:rPr>
        <w:t xml:space="preserve">Applying methods on the data </w:t>
      </w:r>
    </w:p>
    <w:p w14:paraId="063E1716" w14:textId="77777777" w:rsidR="005F2C6B" w:rsidRDefault="00133609" w:rsidP="005D0406">
      <w:pPr>
        <w:spacing w:line="360" w:lineRule="auto"/>
        <w:jc w:val="both"/>
        <w:rPr>
          <w:rFonts w:ascii="Times New Roman" w:hAnsi="Times New Roman" w:cs="Times New Roman"/>
          <w:bCs/>
          <w:lang w:val="en-GB"/>
        </w:rPr>
      </w:pPr>
      <w:r>
        <w:rPr>
          <w:rFonts w:ascii="Times New Roman" w:hAnsi="Times New Roman" w:cs="Times New Roman"/>
          <w:bCs/>
          <w:lang w:val="en-GB"/>
        </w:rPr>
        <w:t xml:space="preserve">In the theoretical background are multiple methods discussed, traditional and advanced. Some of the methods have already been used as an imputation method in earlier research. </w:t>
      </w:r>
      <w:r w:rsidR="000101E2">
        <w:rPr>
          <w:rFonts w:ascii="Times New Roman" w:hAnsi="Times New Roman" w:cs="Times New Roman"/>
          <w:bCs/>
          <w:lang w:val="en-GB"/>
        </w:rPr>
        <w:t>As a</w:t>
      </w:r>
      <w:r>
        <w:rPr>
          <w:rFonts w:ascii="Times New Roman" w:hAnsi="Times New Roman" w:cs="Times New Roman"/>
          <w:bCs/>
          <w:lang w:val="en-GB"/>
        </w:rPr>
        <w:t xml:space="preserve"> result that some R packages </w:t>
      </w:r>
      <w:r w:rsidR="000101E2">
        <w:rPr>
          <w:rFonts w:ascii="Times New Roman" w:hAnsi="Times New Roman" w:cs="Times New Roman"/>
          <w:bCs/>
          <w:lang w:val="en-GB"/>
        </w:rPr>
        <w:t xml:space="preserve">for imputation </w:t>
      </w:r>
      <w:r>
        <w:rPr>
          <w:rFonts w:ascii="Times New Roman" w:hAnsi="Times New Roman" w:cs="Times New Roman"/>
          <w:bCs/>
          <w:lang w:val="en-GB"/>
        </w:rPr>
        <w:t xml:space="preserve">already have been developed to make the job of a statistician or </w:t>
      </w:r>
      <w:r w:rsidR="005F2C6B">
        <w:rPr>
          <w:rFonts w:ascii="Times New Roman" w:hAnsi="Times New Roman" w:cs="Times New Roman"/>
          <w:bCs/>
          <w:lang w:val="en-GB"/>
        </w:rPr>
        <w:t xml:space="preserve">a </w:t>
      </w:r>
      <w:r>
        <w:rPr>
          <w:rFonts w:ascii="Times New Roman" w:hAnsi="Times New Roman" w:cs="Times New Roman"/>
          <w:bCs/>
          <w:lang w:val="en-GB"/>
        </w:rPr>
        <w:t xml:space="preserve">(data) scientist easier. </w:t>
      </w:r>
      <w:r w:rsidR="000101E2">
        <w:rPr>
          <w:rFonts w:ascii="Times New Roman" w:hAnsi="Times New Roman" w:cs="Times New Roman"/>
          <w:bCs/>
          <w:lang w:val="en-GB"/>
        </w:rPr>
        <w:t xml:space="preserve">This applies for both traditional and advanced methods. </w:t>
      </w:r>
    </w:p>
    <w:p w14:paraId="5D46CEAA" w14:textId="17085BBF" w:rsidR="005E655D" w:rsidRDefault="0016355A" w:rsidP="005D0406">
      <w:pPr>
        <w:spacing w:line="360" w:lineRule="auto"/>
        <w:jc w:val="both"/>
        <w:rPr>
          <w:rFonts w:ascii="Times New Roman" w:hAnsi="Times New Roman" w:cs="Times New Roman"/>
          <w:bCs/>
          <w:lang w:val="en-GB"/>
        </w:rPr>
      </w:pPr>
      <w:r>
        <w:rPr>
          <w:rFonts w:ascii="Times New Roman" w:hAnsi="Times New Roman" w:cs="Times New Roman"/>
          <w:bCs/>
          <w:lang w:val="en-GB"/>
        </w:rPr>
        <w:t>For some methods multiple packa</w:t>
      </w:r>
      <w:r w:rsidR="00653FF3">
        <w:rPr>
          <w:rFonts w:ascii="Times New Roman" w:hAnsi="Times New Roman" w:cs="Times New Roman"/>
          <w:bCs/>
          <w:lang w:val="en-GB"/>
        </w:rPr>
        <w:t>ges have been developed. If</w:t>
      </w:r>
      <w:r w:rsidR="00FD1B79">
        <w:rPr>
          <w:rFonts w:ascii="Times New Roman" w:hAnsi="Times New Roman" w:cs="Times New Roman"/>
          <w:bCs/>
          <w:lang w:val="en-GB"/>
        </w:rPr>
        <w:t xml:space="preserve"> this applied for a method, the</w:t>
      </w:r>
      <w:r w:rsidR="00653FF3">
        <w:rPr>
          <w:rFonts w:ascii="Times New Roman" w:hAnsi="Times New Roman" w:cs="Times New Roman"/>
          <w:bCs/>
          <w:lang w:val="en-GB"/>
        </w:rPr>
        <w:t xml:space="preserve"> packages have been tested to see which one yields the best results. </w:t>
      </w:r>
    </w:p>
    <w:p w14:paraId="4063353C" w14:textId="6FE15966" w:rsidR="005F2C6B" w:rsidRPr="00DE2C7F" w:rsidRDefault="00AC1101" w:rsidP="00AC1101">
      <w:pPr>
        <w:spacing w:line="360" w:lineRule="auto"/>
        <w:jc w:val="both"/>
        <w:rPr>
          <w:rFonts w:ascii="Times New Roman" w:hAnsi="Times New Roman" w:cs="Times New Roman"/>
          <w:lang w:val="en-GB"/>
        </w:rPr>
      </w:pPr>
      <w:r w:rsidRPr="00DE2C7F">
        <w:rPr>
          <w:rFonts w:ascii="Times New Roman" w:hAnsi="Times New Roman" w:cs="Times New Roman"/>
          <w:lang w:val="en-GB"/>
        </w:rPr>
        <w:t xml:space="preserve">The traditional methods mentioned in this section as well as in the theoretical background, are well-known methods, and therefore, already developed packages have been used. </w:t>
      </w:r>
      <w:r>
        <w:rPr>
          <w:rFonts w:ascii="Times New Roman" w:hAnsi="Times New Roman" w:cs="Times New Roman"/>
          <w:lang w:val="en-GB"/>
        </w:rPr>
        <w:t xml:space="preserve">The difference between the traditional and the advanced methods, is that the advanced methods are not well-known and are still not used very often for imputation purpose. This could be a reason why multiple algorithms are still not developed as a package, and basic machine learning skills have to be applied to use this algorithms/methods as an imputation method. For these methods a training and test set needed to be created. </w:t>
      </w:r>
    </w:p>
    <w:p w14:paraId="3072A30A" w14:textId="246948F4" w:rsidR="000101E2" w:rsidRPr="00AC1101" w:rsidRDefault="00E94BB5" w:rsidP="00AC1101">
      <w:pPr>
        <w:pStyle w:val="Lijstalinea"/>
        <w:numPr>
          <w:ilvl w:val="2"/>
          <w:numId w:val="11"/>
        </w:numPr>
        <w:spacing w:line="360" w:lineRule="auto"/>
        <w:jc w:val="both"/>
        <w:rPr>
          <w:rFonts w:ascii="Times New Roman" w:hAnsi="Times New Roman" w:cs="Times New Roman"/>
          <w:b/>
          <w:lang w:val="en-GB"/>
        </w:rPr>
      </w:pPr>
      <w:r w:rsidRPr="00AC1101">
        <w:rPr>
          <w:rFonts w:ascii="Times New Roman" w:hAnsi="Times New Roman" w:cs="Times New Roman"/>
          <w:b/>
          <w:lang w:val="en-GB"/>
        </w:rPr>
        <w:t xml:space="preserve">Mode imputation </w:t>
      </w:r>
    </w:p>
    <w:p w14:paraId="5F40288E" w14:textId="59B0DD51" w:rsidR="000101E2" w:rsidRPr="000101E2" w:rsidRDefault="000101E2" w:rsidP="00AC1101">
      <w:pPr>
        <w:spacing w:line="360" w:lineRule="auto"/>
        <w:ind w:left="1440"/>
        <w:jc w:val="both"/>
        <w:rPr>
          <w:rFonts w:ascii="Times New Roman" w:hAnsi="Times New Roman" w:cs="Times New Roman"/>
          <w:lang w:val="en-GB"/>
        </w:rPr>
      </w:pPr>
      <w:r w:rsidRPr="000101E2">
        <w:rPr>
          <w:rFonts w:ascii="Times New Roman" w:hAnsi="Times New Roman" w:cs="Times New Roman"/>
          <w:lang w:val="en-GB"/>
        </w:rPr>
        <w:t>For applying mode imputation on the data</w:t>
      </w:r>
      <w:r>
        <w:rPr>
          <w:rFonts w:ascii="Times New Roman" w:hAnsi="Times New Roman" w:cs="Times New Roman"/>
          <w:lang w:val="en-GB"/>
        </w:rPr>
        <w:t>, the R package ‘</w:t>
      </w:r>
      <w:proofErr w:type="spellStart"/>
      <w:r>
        <w:rPr>
          <w:rFonts w:ascii="Times New Roman" w:hAnsi="Times New Roman" w:cs="Times New Roman"/>
          <w:lang w:val="en-GB"/>
        </w:rPr>
        <w:t>ForImp</w:t>
      </w:r>
      <w:proofErr w:type="spellEnd"/>
      <w:r>
        <w:rPr>
          <w:rFonts w:ascii="Times New Roman" w:hAnsi="Times New Roman" w:cs="Times New Roman"/>
          <w:lang w:val="en-GB"/>
        </w:rPr>
        <w:t xml:space="preserve">’ has been used. </w:t>
      </w:r>
      <w:proofErr w:type="spellStart"/>
      <w:r>
        <w:rPr>
          <w:rFonts w:ascii="Times New Roman" w:hAnsi="Times New Roman" w:cs="Times New Roman"/>
          <w:lang w:val="en-GB"/>
        </w:rPr>
        <w:t>ForImp</w:t>
      </w:r>
      <w:proofErr w:type="spellEnd"/>
      <w:r>
        <w:rPr>
          <w:rFonts w:ascii="Times New Roman" w:hAnsi="Times New Roman" w:cs="Times New Roman"/>
          <w:lang w:val="en-GB"/>
        </w:rPr>
        <w:t xml:space="preserve"> is used for imputation of ordinal variables through</w:t>
      </w:r>
      <w:r w:rsidR="00EE1767">
        <w:rPr>
          <w:rFonts w:ascii="Times New Roman" w:hAnsi="Times New Roman" w:cs="Times New Roman"/>
          <w:lang w:val="en-GB"/>
        </w:rPr>
        <w:t xml:space="preserve"> a forward imputation algorithm. </w:t>
      </w:r>
      <w:r w:rsidR="00846EEB">
        <w:rPr>
          <w:rFonts w:ascii="Times New Roman" w:hAnsi="Times New Roman" w:cs="Times New Roman"/>
          <w:lang w:val="en-GB"/>
        </w:rPr>
        <w:t>The function that has been used is ‘</w:t>
      </w:r>
      <w:proofErr w:type="spellStart"/>
      <w:r w:rsidR="00846EEB">
        <w:rPr>
          <w:rFonts w:ascii="Times New Roman" w:hAnsi="Times New Roman" w:cs="Times New Roman"/>
          <w:lang w:val="en-GB"/>
        </w:rPr>
        <w:t>modeimp</w:t>
      </w:r>
      <w:proofErr w:type="spellEnd"/>
      <w:r w:rsidR="00846EEB">
        <w:rPr>
          <w:rFonts w:ascii="Times New Roman" w:hAnsi="Times New Roman" w:cs="Times New Roman"/>
          <w:lang w:val="en-GB"/>
        </w:rPr>
        <w:t>’ with t</w:t>
      </w:r>
      <w:r w:rsidR="00EE1767">
        <w:rPr>
          <w:rFonts w:ascii="Times New Roman" w:hAnsi="Times New Roman" w:cs="Times New Roman"/>
          <w:lang w:val="en-GB"/>
        </w:rPr>
        <w:t>he</w:t>
      </w:r>
      <w:r w:rsidR="00846EEB">
        <w:rPr>
          <w:rFonts w:ascii="Times New Roman" w:hAnsi="Times New Roman" w:cs="Times New Roman"/>
          <w:lang w:val="en-GB"/>
        </w:rPr>
        <w:t xml:space="preserve"> default settings</w:t>
      </w:r>
      <w:r w:rsidR="00EE1767">
        <w:rPr>
          <w:rFonts w:ascii="Times New Roman" w:hAnsi="Times New Roman" w:cs="Times New Roman"/>
          <w:lang w:val="en-GB"/>
        </w:rPr>
        <w:t xml:space="preserve">. </w:t>
      </w:r>
    </w:p>
    <w:p w14:paraId="4E275B33" w14:textId="00CD6BA8" w:rsidR="001B7662" w:rsidRPr="00AC1101" w:rsidRDefault="001B7662" w:rsidP="00AC1101">
      <w:pPr>
        <w:pStyle w:val="Lijstalinea"/>
        <w:numPr>
          <w:ilvl w:val="2"/>
          <w:numId w:val="11"/>
        </w:numPr>
        <w:spacing w:line="360" w:lineRule="auto"/>
        <w:jc w:val="both"/>
        <w:rPr>
          <w:rFonts w:ascii="Times New Roman" w:hAnsi="Times New Roman" w:cs="Times New Roman"/>
          <w:b/>
          <w:lang w:val="en-GB"/>
        </w:rPr>
      </w:pPr>
      <w:r w:rsidRPr="00AC1101">
        <w:rPr>
          <w:rFonts w:ascii="Times New Roman" w:hAnsi="Times New Roman" w:cs="Times New Roman"/>
          <w:b/>
          <w:lang w:val="en-GB"/>
        </w:rPr>
        <w:t xml:space="preserve">Hot Deck imputation </w:t>
      </w:r>
    </w:p>
    <w:p w14:paraId="0C5A7DE3" w14:textId="77777777" w:rsidR="00846EEB" w:rsidRDefault="0016355A" w:rsidP="00AC1101">
      <w:pPr>
        <w:spacing w:line="360" w:lineRule="auto"/>
        <w:ind w:left="1440"/>
        <w:jc w:val="both"/>
        <w:rPr>
          <w:rFonts w:ascii="Times New Roman" w:hAnsi="Times New Roman" w:cs="Times New Roman"/>
          <w:lang w:val="en-GB"/>
        </w:rPr>
      </w:pPr>
      <w:r>
        <w:rPr>
          <w:rFonts w:ascii="Times New Roman" w:hAnsi="Times New Roman" w:cs="Times New Roman"/>
          <w:lang w:val="en-GB"/>
        </w:rPr>
        <w:t xml:space="preserve">Hot Deck imputation also belonged to one of the traditional methods. This imputation methods was applied through </w:t>
      </w:r>
      <w:r w:rsidR="00846EEB">
        <w:rPr>
          <w:rFonts w:ascii="Times New Roman" w:hAnsi="Times New Roman" w:cs="Times New Roman"/>
          <w:lang w:val="en-GB"/>
        </w:rPr>
        <w:t xml:space="preserve">multiple packages: </w:t>
      </w:r>
    </w:p>
    <w:p w14:paraId="22BEFD87" w14:textId="77777777" w:rsidR="00846EEB" w:rsidRDefault="00846EEB" w:rsidP="00846EEB">
      <w:pPr>
        <w:pStyle w:val="Lijstalinea"/>
        <w:numPr>
          <w:ilvl w:val="0"/>
          <w:numId w:val="17"/>
        </w:numPr>
        <w:spacing w:line="360" w:lineRule="auto"/>
        <w:jc w:val="both"/>
        <w:rPr>
          <w:rFonts w:ascii="Times New Roman" w:hAnsi="Times New Roman" w:cs="Times New Roman"/>
          <w:lang w:val="en-GB"/>
        </w:rPr>
      </w:pPr>
      <w:r>
        <w:rPr>
          <w:rFonts w:ascii="Times New Roman" w:hAnsi="Times New Roman" w:cs="Times New Roman"/>
          <w:lang w:val="en-GB"/>
        </w:rPr>
        <w:t>T</w:t>
      </w:r>
      <w:r w:rsidR="0016355A" w:rsidRPr="00846EEB">
        <w:rPr>
          <w:rFonts w:ascii="Times New Roman" w:hAnsi="Times New Roman" w:cs="Times New Roman"/>
          <w:lang w:val="en-GB"/>
        </w:rPr>
        <w:t>he ‘</w:t>
      </w:r>
      <w:proofErr w:type="spellStart"/>
      <w:r w:rsidR="0016355A" w:rsidRPr="00846EEB">
        <w:rPr>
          <w:rFonts w:ascii="Times New Roman" w:hAnsi="Times New Roman" w:cs="Times New Roman"/>
          <w:lang w:val="en-GB"/>
        </w:rPr>
        <w:t>hot.deck</w:t>
      </w:r>
      <w:proofErr w:type="spellEnd"/>
      <w:r w:rsidR="0016355A" w:rsidRPr="00846EEB">
        <w:rPr>
          <w:rFonts w:ascii="Times New Roman" w:hAnsi="Times New Roman" w:cs="Times New Roman"/>
          <w:lang w:val="en-GB"/>
        </w:rPr>
        <w:t>’</w:t>
      </w:r>
      <w:r w:rsidR="00653FF3" w:rsidRPr="00846EEB">
        <w:rPr>
          <w:rFonts w:ascii="Times New Roman" w:hAnsi="Times New Roman" w:cs="Times New Roman"/>
          <w:lang w:val="en-GB"/>
        </w:rPr>
        <w:t xml:space="preserve"> package</w:t>
      </w:r>
      <w:r w:rsidR="00FD1B79" w:rsidRPr="00846EEB">
        <w:rPr>
          <w:rFonts w:ascii="Times New Roman" w:hAnsi="Times New Roman" w:cs="Times New Roman"/>
          <w:lang w:val="en-GB"/>
        </w:rPr>
        <w:t>, which performs multiple hot deck imputation of</w:t>
      </w:r>
      <w:r>
        <w:rPr>
          <w:rFonts w:ascii="Times New Roman" w:hAnsi="Times New Roman" w:cs="Times New Roman"/>
          <w:lang w:val="en-GB"/>
        </w:rPr>
        <w:t xml:space="preserve"> categorical and continues data. The ‘</w:t>
      </w:r>
      <w:proofErr w:type="spellStart"/>
      <w:r>
        <w:rPr>
          <w:rFonts w:ascii="Times New Roman" w:hAnsi="Times New Roman" w:cs="Times New Roman"/>
          <w:lang w:val="en-GB"/>
        </w:rPr>
        <w:t>hot.deck</w:t>
      </w:r>
      <w:proofErr w:type="spellEnd"/>
      <w:r>
        <w:rPr>
          <w:rFonts w:ascii="Times New Roman" w:hAnsi="Times New Roman" w:cs="Times New Roman"/>
          <w:lang w:val="en-GB"/>
        </w:rPr>
        <w:t xml:space="preserve">’ function with the default settings has been used. </w:t>
      </w:r>
    </w:p>
    <w:p w14:paraId="02F1B72F" w14:textId="77777777" w:rsidR="00846EEB" w:rsidRDefault="00846EEB" w:rsidP="00846EEB">
      <w:pPr>
        <w:pStyle w:val="Lijstalinea"/>
        <w:numPr>
          <w:ilvl w:val="0"/>
          <w:numId w:val="17"/>
        </w:numPr>
        <w:spacing w:line="360" w:lineRule="auto"/>
        <w:jc w:val="both"/>
        <w:rPr>
          <w:rFonts w:ascii="Times New Roman" w:hAnsi="Times New Roman" w:cs="Times New Roman"/>
          <w:lang w:val="en-GB"/>
        </w:rPr>
      </w:pPr>
      <w:r>
        <w:rPr>
          <w:rFonts w:ascii="Times New Roman" w:hAnsi="Times New Roman" w:cs="Times New Roman"/>
          <w:lang w:val="en-GB"/>
        </w:rPr>
        <w:t>T</w:t>
      </w:r>
      <w:r w:rsidR="00FD1B79" w:rsidRPr="00846EEB">
        <w:rPr>
          <w:rFonts w:ascii="Times New Roman" w:hAnsi="Times New Roman" w:cs="Times New Roman"/>
          <w:lang w:val="en-GB"/>
        </w:rPr>
        <w:t xml:space="preserve">he </w:t>
      </w:r>
      <w:r w:rsidR="0016355A" w:rsidRPr="00846EEB">
        <w:rPr>
          <w:rFonts w:ascii="Times New Roman" w:hAnsi="Times New Roman" w:cs="Times New Roman"/>
          <w:lang w:val="en-GB"/>
        </w:rPr>
        <w:t>‘VIM’ package</w:t>
      </w:r>
      <w:r>
        <w:rPr>
          <w:rFonts w:ascii="Times New Roman" w:hAnsi="Times New Roman" w:cs="Times New Roman"/>
          <w:lang w:val="en-GB"/>
        </w:rPr>
        <w:t xml:space="preserve"> is </w:t>
      </w:r>
      <w:r w:rsidR="005D0406" w:rsidRPr="00846EEB">
        <w:rPr>
          <w:rFonts w:ascii="Times New Roman" w:hAnsi="Times New Roman" w:cs="Times New Roman"/>
          <w:lang w:val="en-GB"/>
        </w:rPr>
        <w:t>a package for visualization a</w:t>
      </w:r>
      <w:r>
        <w:rPr>
          <w:rFonts w:ascii="Times New Roman" w:hAnsi="Times New Roman" w:cs="Times New Roman"/>
          <w:lang w:val="en-GB"/>
        </w:rPr>
        <w:t>nd imputation of missing values. The function ‘</w:t>
      </w:r>
      <w:proofErr w:type="spellStart"/>
      <w:r>
        <w:rPr>
          <w:rFonts w:ascii="Times New Roman" w:hAnsi="Times New Roman" w:cs="Times New Roman"/>
          <w:lang w:val="en-GB"/>
        </w:rPr>
        <w:t>hotdeck</w:t>
      </w:r>
      <w:proofErr w:type="spellEnd"/>
      <w:r>
        <w:rPr>
          <w:rFonts w:ascii="Times New Roman" w:hAnsi="Times New Roman" w:cs="Times New Roman"/>
          <w:lang w:val="en-GB"/>
        </w:rPr>
        <w:t xml:space="preserve">’ with default settings has been used.  </w:t>
      </w:r>
    </w:p>
    <w:p w14:paraId="11C69524" w14:textId="7530EFCA" w:rsidR="00846EEB" w:rsidRDefault="00846EEB" w:rsidP="007F0437">
      <w:pPr>
        <w:pStyle w:val="Lijstalinea"/>
        <w:numPr>
          <w:ilvl w:val="0"/>
          <w:numId w:val="17"/>
        </w:numPr>
        <w:spacing w:line="360" w:lineRule="auto"/>
        <w:jc w:val="both"/>
        <w:rPr>
          <w:rFonts w:ascii="Times New Roman" w:hAnsi="Times New Roman" w:cs="Times New Roman"/>
          <w:lang w:val="en-GB"/>
        </w:rPr>
      </w:pPr>
      <w:r>
        <w:rPr>
          <w:rFonts w:ascii="Times New Roman" w:hAnsi="Times New Roman" w:cs="Times New Roman"/>
          <w:lang w:val="en-GB"/>
        </w:rPr>
        <w:lastRenderedPageBreak/>
        <w:t>T</w:t>
      </w:r>
      <w:r w:rsidR="005D0406" w:rsidRPr="00846EEB">
        <w:rPr>
          <w:rFonts w:ascii="Times New Roman" w:hAnsi="Times New Roman" w:cs="Times New Roman"/>
          <w:lang w:val="en-GB"/>
        </w:rPr>
        <w:t>he ‘</w:t>
      </w:r>
      <w:proofErr w:type="spellStart"/>
      <w:r w:rsidR="005D0406" w:rsidRPr="00846EEB">
        <w:rPr>
          <w:rFonts w:ascii="Times New Roman" w:hAnsi="Times New Roman" w:cs="Times New Roman"/>
          <w:lang w:val="en-GB"/>
        </w:rPr>
        <w:t>HotDeckImputation</w:t>
      </w:r>
      <w:proofErr w:type="spellEnd"/>
      <w:r w:rsidR="005D0406" w:rsidRPr="00846EEB">
        <w:rPr>
          <w:rFonts w:ascii="Times New Roman" w:hAnsi="Times New Roman" w:cs="Times New Roman"/>
          <w:lang w:val="en-GB"/>
        </w:rPr>
        <w:t xml:space="preserve">’ package, which contains multiple Hot Deck imputation methods. The method that has been chosen from this package is de sequential Hot Deck imputation, which comes closest to the standard Hot Deck imputation method. The </w:t>
      </w:r>
      <w:r w:rsidR="0016355A" w:rsidRPr="00846EEB">
        <w:rPr>
          <w:rFonts w:ascii="Times New Roman" w:hAnsi="Times New Roman" w:cs="Times New Roman"/>
          <w:lang w:val="en-GB"/>
        </w:rPr>
        <w:t xml:space="preserve">default settings </w:t>
      </w:r>
      <w:r w:rsidR="00653FF3" w:rsidRPr="00846EEB">
        <w:rPr>
          <w:rFonts w:ascii="Times New Roman" w:hAnsi="Times New Roman" w:cs="Times New Roman"/>
          <w:lang w:val="en-GB"/>
        </w:rPr>
        <w:t xml:space="preserve">have been used. </w:t>
      </w:r>
    </w:p>
    <w:p w14:paraId="1448062E" w14:textId="77777777" w:rsidR="00300273" w:rsidRPr="00300273" w:rsidRDefault="00300273" w:rsidP="00300273">
      <w:pPr>
        <w:pStyle w:val="Lijstalinea"/>
        <w:spacing w:line="360" w:lineRule="auto"/>
        <w:ind w:left="2520"/>
        <w:jc w:val="both"/>
        <w:rPr>
          <w:rFonts w:ascii="Times New Roman" w:hAnsi="Times New Roman" w:cs="Times New Roman"/>
          <w:sz w:val="10"/>
          <w:lang w:val="en-GB"/>
        </w:rPr>
      </w:pPr>
    </w:p>
    <w:p w14:paraId="4E17F4A9" w14:textId="76258B38" w:rsidR="00300273" w:rsidRPr="00300273" w:rsidRDefault="00E94BB5" w:rsidP="00AC1101">
      <w:pPr>
        <w:pStyle w:val="Lijstalinea"/>
        <w:numPr>
          <w:ilvl w:val="2"/>
          <w:numId w:val="11"/>
        </w:numPr>
        <w:spacing w:line="480" w:lineRule="auto"/>
        <w:rPr>
          <w:rFonts w:ascii="Times New Roman" w:hAnsi="Times New Roman" w:cs="Times New Roman"/>
          <w:b/>
          <w:lang w:val="en-GB"/>
        </w:rPr>
      </w:pPr>
      <w:r>
        <w:rPr>
          <w:rFonts w:ascii="Times New Roman" w:hAnsi="Times New Roman" w:cs="Times New Roman"/>
          <w:b/>
          <w:lang w:val="en-GB"/>
        </w:rPr>
        <w:t xml:space="preserve">Multiple imputation </w:t>
      </w:r>
    </w:p>
    <w:p w14:paraId="0F9E2ADF" w14:textId="45FE1BB9" w:rsidR="00E94BB5" w:rsidRPr="00846EEB" w:rsidRDefault="00846EEB" w:rsidP="00AC1101">
      <w:pPr>
        <w:pStyle w:val="Lijstalinea"/>
        <w:spacing w:line="360" w:lineRule="auto"/>
        <w:ind w:left="1440"/>
        <w:rPr>
          <w:rFonts w:ascii="Times New Roman" w:hAnsi="Times New Roman" w:cs="Times New Roman"/>
          <w:lang w:val="en-GB"/>
        </w:rPr>
      </w:pPr>
      <w:r>
        <w:rPr>
          <w:rFonts w:ascii="Times New Roman" w:hAnsi="Times New Roman" w:cs="Times New Roman"/>
          <w:lang w:val="en-GB"/>
        </w:rPr>
        <w:t>For applying multiple imputation on the data</w:t>
      </w:r>
      <w:r w:rsidR="005F2C6B">
        <w:rPr>
          <w:rFonts w:ascii="Times New Roman" w:hAnsi="Times New Roman" w:cs="Times New Roman"/>
          <w:lang w:val="en-GB"/>
        </w:rPr>
        <w:t xml:space="preserve">, the well-known package ‘MICE’ has been used. MICE stands for Multiple Imputation by Chained Equations as discussed by Van </w:t>
      </w:r>
      <w:proofErr w:type="spellStart"/>
      <w:r w:rsidR="005F2C6B">
        <w:rPr>
          <w:rFonts w:ascii="Times New Roman" w:hAnsi="Times New Roman" w:cs="Times New Roman"/>
          <w:lang w:val="en-GB"/>
        </w:rPr>
        <w:t>Buuren</w:t>
      </w:r>
      <w:proofErr w:type="spellEnd"/>
      <w:r w:rsidR="005F2C6B">
        <w:rPr>
          <w:rFonts w:ascii="Times New Roman" w:hAnsi="Times New Roman" w:cs="Times New Roman"/>
          <w:lang w:val="en-GB"/>
        </w:rPr>
        <w:t xml:space="preserve"> (2011). The ‘mice’ function from this package with the default settings has been used. </w:t>
      </w:r>
    </w:p>
    <w:p w14:paraId="0A54529F" w14:textId="77777777" w:rsidR="00846EEB" w:rsidRDefault="00846EEB" w:rsidP="000101E2">
      <w:pPr>
        <w:pStyle w:val="Lijstalinea"/>
        <w:ind w:left="2160"/>
        <w:rPr>
          <w:rFonts w:ascii="Times New Roman" w:hAnsi="Times New Roman" w:cs="Times New Roman"/>
          <w:b/>
          <w:lang w:val="en-GB"/>
        </w:rPr>
      </w:pPr>
    </w:p>
    <w:p w14:paraId="1468EA45" w14:textId="14E9D4FB" w:rsidR="005F4E0A" w:rsidRDefault="00E94BB5" w:rsidP="00AC1101">
      <w:pPr>
        <w:pStyle w:val="Lijstalinea"/>
        <w:numPr>
          <w:ilvl w:val="2"/>
          <w:numId w:val="11"/>
        </w:numPr>
        <w:spacing w:line="360" w:lineRule="auto"/>
        <w:jc w:val="both"/>
        <w:rPr>
          <w:rFonts w:ascii="Times New Roman" w:hAnsi="Times New Roman" w:cs="Times New Roman"/>
          <w:b/>
          <w:lang w:val="en-GB"/>
        </w:rPr>
      </w:pPr>
      <w:r>
        <w:rPr>
          <w:rFonts w:ascii="Times New Roman" w:hAnsi="Times New Roman" w:cs="Times New Roman"/>
          <w:b/>
          <w:lang w:val="en-GB"/>
        </w:rPr>
        <w:t xml:space="preserve">Random </w:t>
      </w:r>
      <w:r w:rsidR="00300273">
        <w:rPr>
          <w:rFonts w:ascii="Times New Roman" w:hAnsi="Times New Roman" w:cs="Times New Roman"/>
          <w:b/>
          <w:lang w:val="en-GB"/>
        </w:rPr>
        <w:t>Fo</w:t>
      </w:r>
      <w:r>
        <w:rPr>
          <w:rFonts w:ascii="Times New Roman" w:hAnsi="Times New Roman" w:cs="Times New Roman"/>
          <w:b/>
          <w:lang w:val="en-GB"/>
        </w:rPr>
        <w:t xml:space="preserve">rest </w:t>
      </w:r>
    </w:p>
    <w:p w14:paraId="699C6225" w14:textId="2B81B195" w:rsidR="00502FE4" w:rsidRPr="00502FE4" w:rsidRDefault="00502FE4" w:rsidP="00AC1101">
      <w:pPr>
        <w:spacing w:line="360" w:lineRule="auto"/>
        <w:ind w:left="1440"/>
        <w:jc w:val="both"/>
        <w:rPr>
          <w:rFonts w:ascii="Times New Roman" w:hAnsi="Times New Roman" w:cs="Times New Roman"/>
          <w:lang w:val="en-GB"/>
        </w:rPr>
      </w:pPr>
      <w:r>
        <w:rPr>
          <w:rFonts w:ascii="Times New Roman" w:hAnsi="Times New Roman" w:cs="Times New Roman"/>
          <w:lang w:val="en-GB"/>
        </w:rPr>
        <w:t>The first advanced method that was tested was the Random Forest method. T</w:t>
      </w:r>
      <w:r w:rsidR="009209BC">
        <w:rPr>
          <w:rFonts w:ascii="Times New Roman" w:hAnsi="Times New Roman" w:cs="Times New Roman"/>
          <w:lang w:val="en-GB"/>
        </w:rPr>
        <w:t>he imputation was done with two packages: the ‘</w:t>
      </w:r>
      <w:proofErr w:type="spellStart"/>
      <w:r w:rsidR="009209BC">
        <w:rPr>
          <w:rFonts w:ascii="Times New Roman" w:hAnsi="Times New Roman" w:cs="Times New Roman"/>
          <w:lang w:val="en-GB"/>
        </w:rPr>
        <w:t>missForest</w:t>
      </w:r>
      <w:proofErr w:type="spellEnd"/>
      <w:r w:rsidR="009209BC">
        <w:rPr>
          <w:rFonts w:ascii="Times New Roman" w:hAnsi="Times New Roman" w:cs="Times New Roman"/>
          <w:lang w:val="en-GB"/>
        </w:rPr>
        <w:t>’ package with the equally named function and the ‘MICE’ package with the ‘</w:t>
      </w:r>
      <w:proofErr w:type="spellStart"/>
      <w:r w:rsidR="009209BC">
        <w:rPr>
          <w:rFonts w:ascii="Times New Roman" w:hAnsi="Times New Roman" w:cs="Times New Roman"/>
          <w:lang w:val="en-GB"/>
        </w:rPr>
        <w:t>mice.impute.rf</w:t>
      </w:r>
      <w:proofErr w:type="spellEnd"/>
      <w:r w:rsidR="009209BC">
        <w:rPr>
          <w:rFonts w:ascii="Times New Roman" w:hAnsi="Times New Roman" w:cs="Times New Roman"/>
          <w:lang w:val="en-GB"/>
        </w:rPr>
        <w:t>’ function. For both function</w:t>
      </w:r>
      <w:r w:rsidR="00645781">
        <w:rPr>
          <w:rFonts w:ascii="Times New Roman" w:hAnsi="Times New Roman" w:cs="Times New Roman"/>
          <w:lang w:val="en-GB"/>
        </w:rPr>
        <w:t>s</w:t>
      </w:r>
      <w:r w:rsidR="009209BC">
        <w:rPr>
          <w:rFonts w:ascii="Times New Roman" w:hAnsi="Times New Roman" w:cs="Times New Roman"/>
          <w:lang w:val="en-GB"/>
        </w:rPr>
        <w:t xml:space="preserve">, the default settings were used. </w:t>
      </w:r>
    </w:p>
    <w:p w14:paraId="0E58237B" w14:textId="5D75C5F6" w:rsidR="00E94BB5" w:rsidRDefault="007F0437" w:rsidP="00AC1101">
      <w:pPr>
        <w:pStyle w:val="Lijstalinea"/>
        <w:numPr>
          <w:ilvl w:val="2"/>
          <w:numId w:val="11"/>
        </w:numPr>
        <w:spacing w:line="360" w:lineRule="auto"/>
        <w:jc w:val="both"/>
        <w:rPr>
          <w:rFonts w:ascii="Times New Roman" w:hAnsi="Times New Roman" w:cs="Times New Roman"/>
          <w:b/>
          <w:lang w:val="en-GB"/>
        </w:rPr>
      </w:pPr>
      <w:proofErr w:type="spellStart"/>
      <w:r>
        <w:rPr>
          <w:rFonts w:ascii="Times New Roman" w:hAnsi="Times New Roman" w:cs="Times New Roman"/>
          <w:b/>
          <w:lang w:val="en-GB"/>
        </w:rPr>
        <w:t>naiveBayes</w:t>
      </w:r>
      <w:proofErr w:type="spellEnd"/>
    </w:p>
    <w:p w14:paraId="28795AAE" w14:textId="5C2D94B9" w:rsidR="0043764D" w:rsidRPr="0043764D" w:rsidRDefault="0043764D" w:rsidP="00AC1101">
      <w:pPr>
        <w:spacing w:line="360" w:lineRule="auto"/>
        <w:ind w:left="1440"/>
        <w:jc w:val="both"/>
        <w:rPr>
          <w:rFonts w:ascii="Times New Roman" w:hAnsi="Times New Roman" w:cs="Times New Roman"/>
          <w:lang w:val="en-GB"/>
        </w:rPr>
      </w:pPr>
      <w:r>
        <w:rPr>
          <w:rFonts w:ascii="Times New Roman" w:hAnsi="Times New Roman" w:cs="Times New Roman"/>
          <w:lang w:val="en-GB"/>
        </w:rPr>
        <w:t xml:space="preserve">There could no R package be found where </w:t>
      </w:r>
      <w:proofErr w:type="spellStart"/>
      <w:r>
        <w:rPr>
          <w:rFonts w:ascii="Times New Roman" w:hAnsi="Times New Roman" w:cs="Times New Roman"/>
          <w:lang w:val="en-GB"/>
        </w:rPr>
        <w:t>naiveBayes</w:t>
      </w:r>
      <w:proofErr w:type="spellEnd"/>
      <w:r>
        <w:rPr>
          <w:rFonts w:ascii="Times New Roman" w:hAnsi="Times New Roman" w:cs="Times New Roman"/>
          <w:lang w:val="en-GB"/>
        </w:rPr>
        <w:t xml:space="preserve"> imputation could be applied </w:t>
      </w:r>
      <w:r w:rsidR="00EC0C63">
        <w:rPr>
          <w:rFonts w:ascii="Times New Roman" w:hAnsi="Times New Roman" w:cs="Times New Roman"/>
          <w:lang w:val="en-GB"/>
        </w:rPr>
        <w:t>with one function.</w:t>
      </w:r>
      <w:r>
        <w:rPr>
          <w:rFonts w:ascii="Times New Roman" w:hAnsi="Times New Roman" w:cs="Times New Roman"/>
          <w:lang w:val="en-GB"/>
        </w:rPr>
        <w:t xml:space="preserve"> </w:t>
      </w:r>
      <w:r w:rsidR="00EC0C63">
        <w:rPr>
          <w:rFonts w:ascii="Times New Roman" w:hAnsi="Times New Roman" w:cs="Times New Roman"/>
          <w:lang w:val="en-GB"/>
        </w:rPr>
        <w:t>Therefore, a manually approach was required.</w:t>
      </w:r>
      <w:r w:rsidR="0044255D">
        <w:rPr>
          <w:rFonts w:ascii="Times New Roman" w:hAnsi="Times New Roman" w:cs="Times New Roman"/>
          <w:lang w:val="en-GB"/>
        </w:rPr>
        <w:t xml:space="preserve"> The manually approach did not work on the data, and seemed to work when everything was converted to a factor. Thus, the data was converted. Subsequently, </w:t>
      </w:r>
      <w:commentRangeStart w:id="17"/>
      <w:r w:rsidR="00EC0C63">
        <w:rPr>
          <w:rFonts w:ascii="Times New Roman" w:hAnsi="Times New Roman" w:cs="Times New Roman"/>
          <w:lang w:val="en-GB"/>
        </w:rPr>
        <w:t xml:space="preserve">a train and test </w:t>
      </w:r>
      <w:commentRangeEnd w:id="17"/>
      <w:r w:rsidR="00AC1101">
        <w:rPr>
          <w:rStyle w:val="Verwijzingopmerking"/>
        </w:rPr>
        <w:commentReference w:id="17"/>
      </w:r>
      <w:r w:rsidR="0044255D">
        <w:rPr>
          <w:rFonts w:ascii="Times New Roman" w:hAnsi="Times New Roman" w:cs="Times New Roman"/>
          <w:lang w:val="en-GB"/>
        </w:rPr>
        <w:t xml:space="preserve">set were created. Followed by creating the predictive model, which was </w:t>
      </w:r>
      <w:r w:rsidR="00EC0C63">
        <w:rPr>
          <w:rFonts w:ascii="Times New Roman" w:hAnsi="Times New Roman" w:cs="Times New Roman"/>
          <w:lang w:val="en-GB"/>
        </w:rPr>
        <w:t xml:space="preserve">applied on each column separately. </w:t>
      </w:r>
      <w:r w:rsidR="0044255D">
        <w:rPr>
          <w:rFonts w:ascii="Times New Roman" w:hAnsi="Times New Roman" w:cs="Times New Roman"/>
          <w:lang w:val="en-GB"/>
        </w:rPr>
        <w:t>The predictive model comes from the package ‘e1071’, which included a ‘</w:t>
      </w:r>
      <w:proofErr w:type="spellStart"/>
      <w:r w:rsidR="0044255D">
        <w:rPr>
          <w:rFonts w:ascii="Times New Roman" w:hAnsi="Times New Roman" w:cs="Times New Roman"/>
          <w:lang w:val="en-GB"/>
        </w:rPr>
        <w:t>naiveBayes</w:t>
      </w:r>
      <w:proofErr w:type="spellEnd"/>
      <w:r w:rsidR="0044255D">
        <w:rPr>
          <w:rFonts w:ascii="Times New Roman" w:hAnsi="Times New Roman" w:cs="Times New Roman"/>
          <w:lang w:val="en-GB"/>
        </w:rPr>
        <w:t xml:space="preserve">’ function with the algorithm. </w:t>
      </w:r>
    </w:p>
    <w:p w14:paraId="0A38632F" w14:textId="64E44820" w:rsidR="007F0437" w:rsidRDefault="007F0437" w:rsidP="00300273">
      <w:pPr>
        <w:pStyle w:val="Lijstalinea"/>
        <w:numPr>
          <w:ilvl w:val="2"/>
          <w:numId w:val="11"/>
        </w:numPr>
        <w:spacing w:line="360" w:lineRule="auto"/>
        <w:jc w:val="both"/>
        <w:rPr>
          <w:rFonts w:ascii="Times New Roman" w:hAnsi="Times New Roman" w:cs="Times New Roman"/>
          <w:b/>
          <w:lang w:val="en-GB"/>
        </w:rPr>
      </w:pPr>
      <w:r>
        <w:rPr>
          <w:rFonts w:ascii="Times New Roman" w:hAnsi="Times New Roman" w:cs="Times New Roman"/>
          <w:b/>
          <w:lang w:val="en-GB"/>
        </w:rPr>
        <w:t xml:space="preserve">k-Nearest </w:t>
      </w:r>
      <w:proofErr w:type="spellStart"/>
      <w:r>
        <w:rPr>
          <w:rFonts w:ascii="Times New Roman" w:hAnsi="Times New Roman" w:cs="Times New Roman"/>
          <w:b/>
          <w:lang w:val="en-GB"/>
        </w:rPr>
        <w:t>Neighbor</w:t>
      </w:r>
      <w:proofErr w:type="spellEnd"/>
    </w:p>
    <w:p w14:paraId="4458F069" w14:textId="77777777" w:rsidR="003E73E1" w:rsidRPr="003E73E1" w:rsidRDefault="003E73E1" w:rsidP="003E73E1">
      <w:pPr>
        <w:spacing w:line="360" w:lineRule="auto"/>
        <w:ind w:left="1440"/>
        <w:jc w:val="both"/>
        <w:rPr>
          <w:rFonts w:ascii="Times New Roman" w:hAnsi="Times New Roman" w:cs="Times New Roman"/>
          <w:b/>
          <w:lang w:val="en-GB"/>
        </w:rPr>
      </w:pPr>
      <w:bookmarkStart w:id="18" w:name="_GoBack"/>
      <w:bookmarkEnd w:id="18"/>
    </w:p>
    <w:p w14:paraId="3041BC5F" w14:textId="08A371CF" w:rsidR="007F0437" w:rsidRDefault="007F0437" w:rsidP="00300273">
      <w:pPr>
        <w:pStyle w:val="Lijstalinea"/>
        <w:numPr>
          <w:ilvl w:val="2"/>
          <w:numId w:val="11"/>
        </w:numPr>
        <w:spacing w:line="360" w:lineRule="auto"/>
        <w:jc w:val="both"/>
        <w:rPr>
          <w:rFonts w:ascii="Times New Roman" w:hAnsi="Times New Roman" w:cs="Times New Roman"/>
          <w:b/>
          <w:lang w:val="en-GB"/>
        </w:rPr>
      </w:pPr>
      <w:r>
        <w:rPr>
          <w:rFonts w:ascii="Times New Roman" w:hAnsi="Times New Roman" w:cs="Times New Roman"/>
          <w:b/>
          <w:lang w:val="en-GB"/>
        </w:rPr>
        <w:t>Support Vector Machine</w:t>
      </w:r>
    </w:p>
    <w:p w14:paraId="24AFD5A2" w14:textId="0151D065" w:rsidR="007F0437" w:rsidRPr="007F0437" w:rsidRDefault="007F0437" w:rsidP="00300273">
      <w:pPr>
        <w:pStyle w:val="Lijstalinea"/>
        <w:numPr>
          <w:ilvl w:val="2"/>
          <w:numId w:val="11"/>
        </w:numPr>
        <w:spacing w:line="360" w:lineRule="auto"/>
        <w:jc w:val="both"/>
        <w:rPr>
          <w:rFonts w:ascii="Times New Roman" w:hAnsi="Times New Roman" w:cs="Times New Roman"/>
          <w:b/>
          <w:lang w:val="en-GB"/>
        </w:rPr>
      </w:pPr>
      <w:r>
        <w:rPr>
          <w:rFonts w:ascii="Times New Roman" w:hAnsi="Times New Roman" w:cs="Times New Roman"/>
          <w:b/>
          <w:lang w:val="en-GB"/>
        </w:rPr>
        <w:t xml:space="preserve">Decision Tree </w:t>
      </w:r>
    </w:p>
    <w:p w14:paraId="30B11D4C" w14:textId="749E7B55" w:rsidR="00E94BB5" w:rsidRDefault="002512E2" w:rsidP="00300273">
      <w:pPr>
        <w:pStyle w:val="Lijstalinea"/>
        <w:numPr>
          <w:ilvl w:val="1"/>
          <w:numId w:val="11"/>
        </w:numPr>
        <w:spacing w:line="360" w:lineRule="auto"/>
        <w:jc w:val="both"/>
        <w:rPr>
          <w:rFonts w:ascii="Times New Roman" w:hAnsi="Times New Roman" w:cs="Times New Roman"/>
          <w:b/>
          <w:lang w:val="en-GB"/>
        </w:rPr>
      </w:pPr>
      <w:r>
        <w:rPr>
          <w:rFonts w:ascii="Times New Roman" w:hAnsi="Times New Roman" w:cs="Times New Roman"/>
          <w:b/>
          <w:lang w:val="en-GB"/>
        </w:rPr>
        <w:t>Parameters</w:t>
      </w:r>
      <w:r w:rsidR="00E94BB5">
        <w:rPr>
          <w:rFonts w:ascii="Times New Roman" w:hAnsi="Times New Roman" w:cs="Times New Roman"/>
          <w:b/>
          <w:lang w:val="en-GB"/>
        </w:rPr>
        <w:t xml:space="preserve"> </w:t>
      </w:r>
      <w:r w:rsidR="00B4689F">
        <w:rPr>
          <w:rFonts w:ascii="Times New Roman" w:hAnsi="Times New Roman" w:cs="Times New Roman"/>
          <w:b/>
          <w:lang w:val="en-GB"/>
        </w:rPr>
        <w:t>(parameter estimation)</w:t>
      </w:r>
    </w:p>
    <w:p w14:paraId="174EFC7C" w14:textId="65FB60B4" w:rsidR="00846EEB" w:rsidRPr="00846EEB" w:rsidRDefault="00846EEB" w:rsidP="00300273">
      <w:pPr>
        <w:pStyle w:val="Lijstalinea"/>
        <w:spacing w:line="360" w:lineRule="auto"/>
        <w:ind w:left="1440"/>
        <w:jc w:val="both"/>
        <w:rPr>
          <w:rFonts w:ascii="Times New Roman" w:hAnsi="Times New Roman" w:cs="Times New Roman"/>
          <w:lang w:val="en-GB"/>
        </w:rPr>
      </w:pPr>
      <w:r w:rsidRPr="00846EEB">
        <w:rPr>
          <w:rFonts w:ascii="Times New Roman" w:hAnsi="Times New Roman" w:cs="Times New Roman"/>
          <w:lang w:val="en-GB"/>
        </w:rPr>
        <w:t xml:space="preserve">The default settings were used. There was no reason to change these settings. There was no reason to believe these settings has to be changed. </w:t>
      </w:r>
    </w:p>
    <w:p w14:paraId="77B9C06A" w14:textId="77777777" w:rsidR="00846EEB" w:rsidRPr="00846EEB" w:rsidRDefault="00846EEB" w:rsidP="00846EEB">
      <w:pPr>
        <w:pStyle w:val="Lijstalinea"/>
        <w:ind w:left="1440"/>
        <w:rPr>
          <w:rFonts w:ascii="Times New Roman" w:hAnsi="Times New Roman" w:cs="Times New Roman"/>
          <w:b/>
          <w:lang w:val="en-GB"/>
        </w:rPr>
      </w:pPr>
    </w:p>
    <w:p w14:paraId="7EEE5560" w14:textId="2F321D56" w:rsidR="00B4689F" w:rsidRDefault="00B4689F" w:rsidP="00E94BB5">
      <w:pPr>
        <w:pStyle w:val="Lijstalinea"/>
        <w:numPr>
          <w:ilvl w:val="1"/>
          <w:numId w:val="11"/>
        </w:numPr>
        <w:rPr>
          <w:rFonts w:ascii="Times New Roman" w:hAnsi="Times New Roman" w:cs="Times New Roman"/>
          <w:b/>
          <w:lang w:val="en-GB"/>
        </w:rPr>
      </w:pPr>
      <w:r>
        <w:rPr>
          <w:rFonts w:ascii="Times New Roman" w:hAnsi="Times New Roman" w:cs="Times New Roman"/>
          <w:b/>
          <w:lang w:val="en-GB"/>
        </w:rPr>
        <w:lastRenderedPageBreak/>
        <w:t>Technical summary</w:t>
      </w:r>
    </w:p>
    <w:p w14:paraId="184E3A7D" w14:textId="5BF94881" w:rsidR="00B4689F" w:rsidRPr="00B4689F" w:rsidRDefault="004F035E" w:rsidP="00B4689F">
      <w:pPr>
        <w:pStyle w:val="Lijstalinea"/>
        <w:rPr>
          <w:rFonts w:ascii="Times New Roman" w:hAnsi="Times New Roman" w:cs="Times New Roman"/>
          <w:b/>
          <w:lang w:val="nl-NL"/>
        </w:rPr>
      </w:pPr>
      <w:hyperlink r:id="rId12" w:history="1">
        <w:r w:rsidR="00B4689F" w:rsidRPr="00B4689F">
          <w:rPr>
            <w:rStyle w:val="Hyperlink"/>
            <w:rFonts w:ascii="Times New Roman" w:hAnsi="Times New Roman" w:cs="Times New Roman"/>
            <w:b/>
            <w:lang w:val="nl-NL"/>
          </w:rPr>
          <w:t>http://citeseerx.ist.psu.edu/viewdoc/download?doi=10.1.1.473.7809&amp;rep=rep1&amp;type=pdf</w:t>
        </w:r>
      </w:hyperlink>
      <w:r w:rsidR="00B4689F" w:rsidRPr="00B4689F">
        <w:rPr>
          <w:rFonts w:ascii="Times New Roman" w:hAnsi="Times New Roman" w:cs="Times New Roman"/>
          <w:b/>
          <w:lang w:val="nl-NL"/>
        </w:rPr>
        <w:t xml:space="preserve"> page 18</w:t>
      </w:r>
    </w:p>
    <w:p w14:paraId="26574B97" w14:textId="7DFB9666" w:rsidR="002512E2" w:rsidRDefault="002512E2" w:rsidP="00E94BB5">
      <w:pPr>
        <w:pStyle w:val="Lijstalinea"/>
        <w:numPr>
          <w:ilvl w:val="1"/>
          <w:numId w:val="11"/>
        </w:numPr>
        <w:rPr>
          <w:rFonts w:ascii="Times New Roman" w:hAnsi="Times New Roman" w:cs="Times New Roman"/>
          <w:b/>
          <w:lang w:val="en-GB"/>
        </w:rPr>
      </w:pPr>
      <w:r>
        <w:rPr>
          <w:rFonts w:ascii="Times New Roman" w:hAnsi="Times New Roman" w:cs="Times New Roman"/>
          <w:b/>
          <w:lang w:val="en-GB"/>
        </w:rPr>
        <w:t>Evaluation criteria</w:t>
      </w:r>
    </w:p>
    <w:p w14:paraId="08A68083" w14:textId="447C8CC6" w:rsidR="00BC6A91" w:rsidRDefault="00BC6A91" w:rsidP="00E94BB5">
      <w:pPr>
        <w:pStyle w:val="Geenafstand"/>
        <w:spacing w:line="360" w:lineRule="auto"/>
        <w:jc w:val="both"/>
        <w:rPr>
          <w:rFonts w:asciiTheme="majorBidi" w:hAnsiTheme="majorBidi" w:cstheme="majorBidi"/>
        </w:rPr>
      </w:pPr>
      <w:r>
        <w:rPr>
          <w:rFonts w:asciiTheme="majorBidi" w:hAnsiTheme="majorBidi" w:cstheme="majorBidi"/>
        </w:rPr>
        <w:t xml:space="preserve">RMSE, UCE, SCE and computation time (/execution time) </w:t>
      </w:r>
    </w:p>
    <w:p w14:paraId="769CC8ED" w14:textId="776EDF18" w:rsidR="00BC6A91" w:rsidRDefault="004E6CCA" w:rsidP="00E94BB5">
      <w:pPr>
        <w:pStyle w:val="Geenafstand"/>
        <w:spacing w:line="360" w:lineRule="auto"/>
        <w:jc w:val="both"/>
        <w:rPr>
          <w:rFonts w:ascii="Arial" w:hAnsi="Arial" w:cs="Arial"/>
          <w:color w:val="000000"/>
          <w:sz w:val="21"/>
          <w:szCs w:val="21"/>
          <w:shd w:val="clear" w:color="auto" w:fill="FFFFFF"/>
        </w:rPr>
      </w:pPr>
      <w:r>
        <w:rPr>
          <w:rStyle w:val="Zwaar"/>
          <w:rFonts w:ascii="Arial" w:hAnsi="Arial" w:cs="Arial"/>
          <w:color w:val="185FA1"/>
          <w:sz w:val="21"/>
          <w:szCs w:val="21"/>
          <w:shd w:val="clear" w:color="auto" w:fill="FFFFFF"/>
        </w:rPr>
        <w:t>Figure 1</w:t>
      </w:r>
      <w:r>
        <w:rPr>
          <w:rFonts w:ascii="Arial" w:hAnsi="Arial" w:cs="Arial"/>
          <w:color w:val="000000"/>
          <w:sz w:val="21"/>
          <w:szCs w:val="21"/>
          <w:shd w:val="clear" w:color="auto" w:fill="FFFFFF"/>
        </w:rPr>
        <w:t> shows the general principle of the analysis. From the original datasets (without missing values), we introduced in the data a varying percentage of missing values (from 5% to 45%) generated under an MCAR assumption. These simulated missing values were imputed using the 6 methods and the 4 </w:t>
      </w:r>
      <w:hyperlink r:id="rId13" w:tgtFrame="_blank" w:history="1">
        <w:r>
          <w:rPr>
            <w:rStyle w:val="Zwaar"/>
            <w:rFonts w:ascii="Arial" w:hAnsi="Arial" w:cs="Arial"/>
            <w:color w:val="185FA1"/>
            <w:sz w:val="21"/>
            <w:szCs w:val="21"/>
            <w:shd w:val="clear" w:color="auto" w:fill="FFFFFF"/>
          </w:rPr>
          <w:t>evaluation</w:t>
        </w:r>
      </w:hyperlink>
      <w:r>
        <w:rPr>
          <w:rFonts w:ascii="Arial" w:hAnsi="Arial" w:cs="Arial"/>
          <w:color w:val="000000"/>
          <w:sz w:val="21"/>
          <w:szCs w:val="21"/>
          <w:shd w:val="clear" w:color="auto" w:fill="FFFFFF"/>
        </w:rPr>
        <w:t> criteria (RMSE, UCE, SCE and execution time) were measured. Difference between the replaced values and the original true values was evaluated by RMSE criterion, the influence of the imputed values on the quality of clustering by UCE and SCE criteria (expressed in %), and finally the execution time in minutes. For the strength of this work, we performed 1000 simulations for each original dataset and for percentage of missing values i.e. 20,000 simulations. The results were averaged over the 1000 simulations.</w:t>
      </w:r>
      <w:r w:rsidRPr="004E6CCA">
        <w:t xml:space="preserve"> </w:t>
      </w:r>
      <w:hyperlink r:id="rId14" w:history="1">
        <w:r w:rsidRPr="003328FF">
          <w:rPr>
            <w:rStyle w:val="Hyperlink"/>
            <w:rFonts w:ascii="Arial" w:hAnsi="Arial" w:cs="Arial"/>
            <w:sz w:val="21"/>
            <w:szCs w:val="21"/>
            <w:shd w:val="clear" w:color="auto" w:fill="FFFFFF"/>
          </w:rPr>
          <w:t>https://www.omicsonline.org/open-access/a-comparison-of-six-methods-for-missing-data-imputation-2155-6180-1000224.php?aid=54590</w:t>
        </w:r>
      </w:hyperlink>
      <w:r>
        <w:rPr>
          <w:rFonts w:ascii="Arial" w:hAnsi="Arial" w:cs="Arial"/>
          <w:color w:val="000000"/>
          <w:sz w:val="21"/>
          <w:szCs w:val="21"/>
          <w:shd w:val="clear" w:color="auto" w:fill="FFFFFF"/>
        </w:rPr>
        <w:t xml:space="preserve"> </w:t>
      </w:r>
    </w:p>
    <w:p w14:paraId="427F65AB" w14:textId="77777777" w:rsidR="00F10D9C" w:rsidRDefault="00F10D9C" w:rsidP="00E94BB5">
      <w:pPr>
        <w:pStyle w:val="Geenafstand"/>
        <w:spacing w:line="360" w:lineRule="auto"/>
        <w:jc w:val="both"/>
        <w:rPr>
          <w:rFonts w:ascii="Arial" w:hAnsi="Arial" w:cs="Arial"/>
          <w:color w:val="000000"/>
          <w:sz w:val="21"/>
          <w:szCs w:val="21"/>
          <w:shd w:val="clear" w:color="auto" w:fill="FFFFFF"/>
        </w:rPr>
      </w:pPr>
    </w:p>
    <w:p w14:paraId="2C6C3168" w14:textId="4DB025EB" w:rsidR="00F10D9C" w:rsidRDefault="00F10D9C" w:rsidP="00E94BB5">
      <w:pPr>
        <w:pStyle w:val="Geenafstand"/>
        <w:spacing w:line="360" w:lineRule="auto"/>
        <w:jc w:val="both"/>
        <w:rPr>
          <w:rFonts w:asciiTheme="majorBidi" w:hAnsiTheme="majorBidi" w:cstheme="majorBidi"/>
        </w:rPr>
      </w:pPr>
      <w:r>
        <w:rPr>
          <w:rFonts w:ascii="Arial" w:hAnsi="Arial" w:cs="Arial"/>
          <w:color w:val="000000"/>
          <w:sz w:val="21"/>
          <w:szCs w:val="21"/>
          <w:shd w:val="clear" w:color="auto" w:fill="FFFFFF"/>
        </w:rPr>
        <w:t>Bias? Variance?</w:t>
      </w:r>
    </w:p>
    <w:p w14:paraId="77D513CC" w14:textId="77777777" w:rsidR="00BC6A91" w:rsidRDefault="00BC6A91" w:rsidP="00E94BB5">
      <w:pPr>
        <w:pStyle w:val="Geenafstand"/>
        <w:spacing w:line="360" w:lineRule="auto"/>
        <w:jc w:val="both"/>
        <w:rPr>
          <w:rFonts w:asciiTheme="majorBidi" w:hAnsiTheme="majorBidi" w:cstheme="majorBidi"/>
        </w:rPr>
      </w:pPr>
    </w:p>
    <w:p w14:paraId="1917A82B" w14:textId="77777777" w:rsidR="00E94BB5" w:rsidRDefault="00E94BB5" w:rsidP="00E94BB5">
      <w:pPr>
        <w:pStyle w:val="Geenafstand"/>
        <w:spacing w:line="360" w:lineRule="auto"/>
        <w:jc w:val="both"/>
        <w:rPr>
          <w:rFonts w:asciiTheme="majorBidi" w:hAnsiTheme="majorBidi" w:cstheme="majorBidi"/>
        </w:rPr>
      </w:pPr>
      <w:r w:rsidRPr="004442E8">
        <w:rPr>
          <w:rFonts w:asciiTheme="majorBidi" w:hAnsiTheme="majorBidi" w:cstheme="majorBidi"/>
        </w:rPr>
        <w:t xml:space="preserve">Ideally, an imputation procedure should be capable of effectively reproducing the key outputs from a “complete data” statistical analysis of the data set of interest. However, this is usually impossible, and therefore, imputation methods are evaluated to conclude which method should produce the best results. The </w:t>
      </w:r>
      <w:r>
        <w:rPr>
          <w:rFonts w:asciiTheme="majorBidi" w:hAnsiTheme="majorBidi" w:cstheme="majorBidi"/>
        </w:rPr>
        <w:t xml:space="preserve">global </w:t>
      </w:r>
      <w:r w:rsidRPr="004442E8">
        <w:rPr>
          <w:rFonts w:asciiTheme="majorBidi" w:hAnsiTheme="majorBidi" w:cstheme="majorBidi"/>
        </w:rPr>
        <w:t xml:space="preserve">aim of national statistical institutes is to produce aggregated estimates from a data set, which is kept in mind in this section. (Chambers, 2006). </w:t>
      </w:r>
    </w:p>
    <w:p w14:paraId="3B9B496C" w14:textId="77777777" w:rsidR="00E94BB5" w:rsidRPr="007C72F9" w:rsidRDefault="00E94BB5" w:rsidP="00E94BB5">
      <w:pPr>
        <w:pStyle w:val="Geenafstand"/>
      </w:pPr>
    </w:p>
    <w:p w14:paraId="4F5C78DE" w14:textId="77777777" w:rsidR="00E94BB5" w:rsidRDefault="00E94BB5" w:rsidP="00E94BB5">
      <w:pPr>
        <w:pStyle w:val="Geenafstand"/>
        <w:spacing w:line="360" w:lineRule="auto"/>
        <w:jc w:val="both"/>
        <w:rPr>
          <w:rFonts w:asciiTheme="majorBidi" w:hAnsiTheme="majorBidi" w:cstheme="majorBidi"/>
        </w:rPr>
      </w:pPr>
      <w:r>
        <w:rPr>
          <w:rFonts w:asciiTheme="majorBidi" w:hAnsiTheme="majorBidi" w:cstheme="majorBidi"/>
        </w:rPr>
        <w:t xml:space="preserve">Because not all methods are being tested in this thesis, the following criteria will be taken into account to select methods for the experimental stage. </w:t>
      </w:r>
    </w:p>
    <w:p w14:paraId="2995C52D" w14:textId="77777777" w:rsidR="00E94BB5" w:rsidRPr="007C72F9" w:rsidRDefault="00E94BB5" w:rsidP="00E94BB5">
      <w:pPr>
        <w:pStyle w:val="Geenafstand"/>
      </w:pPr>
    </w:p>
    <w:p w14:paraId="71BA11BB" w14:textId="77777777" w:rsidR="00E94BB5" w:rsidRPr="007406A1" w:rsidRDefault="00E94BB5" w:rsidP="00E94BB5">
      <w:pPr>
        <w:pStyle w:val="Geenafstand"/>
        <w:spacing w:line="360" w:lineRule="auto"/>
        <w:jc w:val="both"/>
        <w:rPr>
          <w:rFonts w:asciiTheme="majorBidi" w:hAnsiTheme="majorBidi" w:cstheme="majorBidi"/>
        </w:rPr>
      </w:pPr>
      <w:r w:rsidRPr="007406A1">
        <w:rPr>
          <w:rFonts w:asciiTheme="majorBidi" w:hAnsiTheme="majorBidi" w:cstheme="majorBidi"/>
        </w:rPr>
        <w:t xml:space="preserve">Graham (2009) judged various methods by three means and thus formulated criteria where a method has to be met. According to Graham: </w:t>
      </w:r>
    </w:p>
    <w:p w14:paraId="0A473098" w14:textId="77777777" w:rsidR="00E94BB5" w:rsidRPr="007406A1" w:rsidRDefault="00E94BB5" w:rsidP="00E94BB5">
      <w:pPr>
        <w:pStyle w:val="Geenafstand"/>
        <w:numPr>
          <w:ilvl w:val="0"/>
          <w:numId w:val="16"/>
        </w:numPr>
        <w:spacing w:line="360" w:lineRule="auto"/>
        <w:jc w:val="both"/>
        <w:rPr>
          <w:rFonts w:asciiTheme="majorBidi" w:eastAsia="Times New Roman" w:hAnsiTheme="majorBidi" w:cstheme="majorBidi"/>
          <w:color w:val="000000"/>
          <w:lang w:val="en-GB" w:eastAsia="nl-NL"/>
        </w:rPr>
      </w:pPr>
      <w:r w:rsidRPr="007406A1">
        <w:rPr>
          <w:rFonts w:asciiTheme="majorBidi" w:hAnsiTheme="majorBidi" w:cstheme="majorBidi"/>
        </w:rPr>
        <w:t xml:space="preserve">The method should yield unbiased parameters. That is, the parameter estimate should be close to the population value for that parameter. Mean imputation may yield a mean for a particular variable that is close to the true parameter value, but other parameters using this method can be seriously biased. </w:t>
      </w:r>
    </w:p>
    <w:p w14:paraId="681FDBDB" w14:textId="77777777" w:rsidR="00E94BB5" w:rsidRPr="007406A1" w:rsidRDefault="00E94BB5" w:rsidP="00E94BB5">
      <w:pPr>
        <w:pStyle w:val="Geenafstand"/>
        <w:numPr>
          <w:ilvl w:val="0"/>
          <w:numId w:val="16"/>
        </w:numPr>
        <w:spacing w:line="360" w:lineRule="auto"/>
        <w:jc w:val="both"/>
        <w:rPr>
          <w:rFonts w:asciiTheme="majorBidi" w:eastAsia="Times New Roman" w:hAnsiTheme="majorBidi" w:cstheme="majorBidi"/>
          <w:color w:val="000000"/>
          <w:lang w:val="en-GB" w:eastAsia="nl-NL"/>
        </w:rPr>
      </w:pPr>
      <w:r w:rsidRPr="007406A1">
        <w:rPr>
          <w:rFonts w:asciiTheme="majorBidi" w:hAnsiTheme="majorBidi" w:cstheme="majorBidi"/>
        </w:rPr>
        <w:t xml:space="preserve">There should be a method for assessing the degree of uncertainty about parameter estimates. It should be able to obtain reasonable estimates of the standard error or confidence interval. Thus, the </w:t>
      </w:r>
      <w:r w:rsidRPr="007406A1">
        <w:rPr>
          <w:rFonts w:asciiTheme="majorBidi" w:hAnsiTheme="majorBidi" w:cstheme="majorBidi"/>
        </w:rPr>
        <w:lastRenderedPageBreak/>
        <w:t xml:space="preserve">parameter estimates should have standard errors correctly reflecting the uncertainty due to missing data. </w:t>
      </w:r>
    </w:p>
    <w:p w14:paraId="294259F2" w14:textId="77777777" w:rsidR="00E94BB5" w:rsidRPr="007406A1" w:rsidRDefault="00E94BB5" w:rsidP="00E94BB5">
      <w:pPr>
        <w:pStyle w:val="Geenafstand"/>
        <w:numPr>
          <w:ilvl w:val="0"/>
          <w:numId w:val="16"/>
        </w:numPr>
        <w:spacing w:line="360" w:lineRule="auto"/>
        <w:jc w:val="both"/>
        <w:rPr>
          <w:rFonts w:asciiTheme="majorBidi" w:eastAsia="Times New Roman" w:hAnsiTheme="majorBidi" w:cstheme="majorBidi"/>
          <w:color w:val="000000"/>
          <w:lang w:val="en-GB" w:eastAsia="nl-NL"/>
        </w:rPr>
      </w:pPr>
      <w:r w:rsidRPr="007406A1">
        <w:rPr>
          <w:rFonts w:asciiTheme="majorBidi" w:hAnsiTheme="majorBidi" w:cstheme="majorBidi"/>
        </w:rPr>
        <w:t xml:space="preserve">At last, the method should have statistical power. Thus, it should be stable in order to avoid unnecessary loss of power in the statistical analysis. </w:t>
      </w:r>
    </w:p>
    <w:p w14:paraId="71815647" w14:textId="77777777" w:rsidR="00E94BB5" w:rsidRPr="007406A1" w:rsidRDefault="00E94BB5" w:rsidP="00E94BB5">
      <w:pPr>
        <w:pStyle w:val="Geenafstand"/>
        <w:spacing w:line="360" w:lineRule="auto"/>
        <w:jc w:val="both"/>
        <w:rPr>
          <w:rFonts w:asciiTheme="majorBidi" w:eastAsia="Times New Roman" w:hAnsiTheme="majorBidi" w:cstheme="majorBidi"/>
          <w:color w:val="000000"/>
          <w:lang w:val="en-GB" w:eastAsia="nl-NL"/>
        </w:rPr>
      </w:pPr>
      <w:r w:rsidRPr="007406A1">
        <w:rPr>
          <w:rFonts w:asciiTheme="majorBidi" w:eastAsia="Times New Roman" w:hAnsiTheme="majorBidi" w:cstheme="majorBidi"/>
          <w:color w:val="000000"/>
          <w:lang w:val="en-GB" w:eastAsia="nl-NL"/>
        </w:rPr>
        <w:t xml:space="preserve">Ideally, these criteria should be met for data sets with both small and large number of variables, sample sizes and percentages of incomplete data, and for both simple and complex associations in the data (Graham, 2009; Van Der Palm, Van Der Ark &amp; </w:t>
      </w:r>
      <w:proofErr w:type="spellStart"/>
      <w:r w:rsidRPr="007406A1">
        <w:rPr>
          <w:rFonts w:asciiTheme="majorBidi" w:eastAsia="Times New Roman" w:hAnsiTheme="majorBidi" w:cstheme="majorBidi"/>
          <w:color w:val="000000"/>
          <w:lang w:val="en-GB" w:eastAsia="nl-NL"/>
        </w:rPr>
        <w:t>Vermunt</w:t>
      </w:r>
      <w:proofErr w:type="spellEnd"/>
      <w:r w:rsidRPr="007406A1">
        <w:rPr>
          <w:rFonts w:asciiTheme="majorBidi" w:eastAsia="Times New Roman" w:hAnsiTheme="majorBidi" w:cstheme="majorBidi"/>
          <w:color w:val="000000"/>
          <w:lang w:val="en-GB" w:eastAsia="nl-NL"/>
        </w:rPr>
        <w:t xml:space="preserve">, 2012). </w:t>
      </w:r>
    </w:p>
    <w:p w14:paraId="09D7D8EF" w14:textId="77777777" w:rsidR="00E94BB5" w:rsidRDefault="00E94BB5" w:rsidP="00E94BB5">
      <w:pPr>
        <w:pStyle w:val="Geenafstand"/>
        <w:rPr>
          <w:lang w:val="en-GB" w:eastAsia="nl-NL"/>
        </w:rPr>
      </w:pPr>
    </w:p>
    <w:p w14:paraId="38A9F51C" w14:textId="4A22DB82" w:rsidR="00133609" w:rsidRDefault="00E94BB5" w:rsidP="00E94BB5">
      <w:pPr>
        <w:spacing w:after="0" w:line="360" w:lineRule="auto"/>
        <w:jc w:val="both"/>
        <w:rPr>
          <w:rFonts w:asciiTheme="majorBidi" w:hAnsiTheme="majorBidi" w:cstheme="majorBidi"/>
        </w:rPr>
      </w:pPr>
      <w:r>
        <w:rPr>
          <w:rFonts w:asciiTheme="majorBidi" w:eastAsia="Times New Roman" w:hAnsiTheme="majorBidi" w:cstheme="majorBidi"/>
          <w:color w:val="000000"/>
          <w:lang w:val="en-GB" w:eastAsia="nl-NL"/>
        </w:rPr>
        <w:t xml:space="preserve">Generally speaking, prediction methods are used for imputation of continuous variables and classification methods for discrete or categorical. </w:t>
      </w:r>
      <w:r w:rsidRPr="002F1757">
        <w:rPr>
          <w:rFonts w:asciiTheme="majorBidi" w:hAnsiTheme="majorBidi" w:cstheme="majorBidi"/>
        </w:rPr>
        <w:t xml:space="preserve">Because predicting values in a categorical data set is also referred as classification, </w:t>
      </w:r>
      <w:r>
        <w:rPr>
          <w:rFonts w:asciiTheme="majorBidi" w:hAnsiTheme="majorBidi" w:cstheme="majorBidi"/>
        </w:rPr>
        <w:t xml:space="preserve">this thesis will handle this as an additional criteria while evaluating advanced methods. </w:t>
      </w:r>
    </w:p>
    <w:p w14:paraId="364BF9A5" w14:textId="77777777" w:rsidR="00133609" w:rsidRDefault="00133609">
      <w:pPr>
        <w:rPr>
          <w:rFonts w:asciiTheme="majorBidi" w:hAnsiTheme="majorBidi" w:cstheme="majorBidi"/>
        </w:rPr>
      </w:pPr>
      <w:r>
        <w:rPr>
          <w:rFonts w:asciiTheme="majorBidi" w:hAnsiTheme="majorBidi" w:cstheme="majorBidi"/>
        </w:rPr>
        <w:br w:type="page"/>
      </w:r>
    </w:p>
    <w:p w14:paraId="7FD5DA41" w14:textId="0BB14BBC" w:rsidR="00E94BB5" w:rsidRDefault="00133609" w:rsidP="00E94BB5">
      <w:pPr>
        <w:spacing w:after="0" w:line="360" w:lineRule="auto"/>
        <w:jc w:val="both"/>
        <w:rPr>
          <w:rFonts w:asciiTheme="majorBidi" w:hAnsiTheme="majorBidi" w:cstheme="majorBidi"/>
        </w:rPr>
      </w:pPr>
      <w:r>
        <w:rPr>
          <w:rFonts w:asciiTheme="majorBidi" w:hAnsiTheme="majorBidi" w:cstheme="majorBidi"/>
        </w:rPr>
        <w:lastRenderedPageBreak/>
        <w:t xml:space="preserve">Discussion </w:t>
      </w:r>
    </w:p>
    <w:p w14:paraId="1BB50C9B" w14:textId="2BB33255" w:rsidR="00133609" w:rsidRDefault="00133609" w:rsidP="00E94BB5">
      <w:pPr>
        <w:spacing w:after="0" w:line="360" w:lineRule="auto"/>
        <w:jc w:val="both"/>
        <w:rPr>
          <w:rFonts w:asciiTheme="majorBidi" w:hAnsiTheme="majorBidi" w:cstheme="majorBidi"/>
        </w:rPr>
      </w:pPr>
      <w:r>
        <w:rPr>
          <w:rFonts w:asciiTheme="majorBidi" w:hAnsiTheme="majorBidi" w:cstheme="majorBidi"/>
        </w:rPr>
        <w:t xml:space="preserve">Why is the neural networks not </w:t>
      </w:r>
      <w:proofErr w:type="gramStart"/>
      <w:r>
        <w:rPr>
          <w:rFonts w:asciiTheme="majorBidi" w:hAnsiTheme="majorBidi" w:cstheme="majorBidi"/>
        </w:rPr>
        <w:t>included</w:t>
      </w:r>
      <w:proofErr w:type="gramEnd"/>
      <w:r>
        <w:rPr>
          <w:rFonts w:asciiTheme="majorBidi" w:hAnsiTheme="majorBidi" w:cstheme="majorBidi"/>
        </w:rPr>
        <w:t xml:space="preserve"> </w:t>
      </w:r>
    </w:p>
    <w:sectPr w:rsidR="00133609" w:rsidSect="00227121">
      <w:footerReference w:type="default" r:id="rId15"/>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ber van der Meijs" w:date="2017-07-26T15:38:00Z" w:initials="AvdM">
    <w:p w14:paraId="322CBB9F" w14:textId="67D3C995" w:rsidR="004F035E" w:rsidRDefault="004F035E">
      <w:pPr>
        <w:pStyle w:val="Tekstopmerking"/>
      </w:pPr>
      <w:r>
        <w:rPr>
          <w:rStyle w:val="Verwijzingopmerking"/>
        </w:rPr>
        <w:annotationRef/>
      </w:r>
      <w:r>
        <w:t xml:space="preserve">I am still working on a much better definition! </w:t>
      </w:r>
    </w:p>
  </w:comment>
  <w:comment w:id="1" w:author="A.G. de Waal" w:date="2017-08-07T09:45:00Z" w:initials="AdW">
    <w:p w14:paraId="069FE2EB" w14:textId="74A25FC4" w:rsidR="004F035E" w:rsidRDefault="004F035E">
      <w:pPr>
        <w:pStyle w:val="Tekstopmerking"/>
      </w:pPr>
      <w:r>
        <w:rPr>
          <w:rStyle w:val="Verwijzingopmerking"/>
        </w:rPr>
        <w:annotationRef/>
      </w:r>
      <w:r>
        <w:t>A bit of a repetition of what you said earlier</w:t>
      </w:r>
    </w:p>
  </w:comment>
  <w:comment w:id="2" w:author="A.S.G.M. van der Meijs" w:date="2017-04-19T11:47:00Z" w:initials="AvdM">
    <w:p w14:paraId="3A65A7A2" w14:textId="57D252F0" w:rsidR="004F035E" w:rsidRDefault="004F035E" w:rsidP="005545BE">
      <w:pPr>
        <w:pStyle w:val="Tekstopmerking"/>
      </w:pPr>
      <w:r>
        <w:rPr>
          <w:rStyle w:val="Verwijzingopmerking"/>
        </w:rPr>
        <w:annotationRef/>
      </w:r>
      <w:r w:rsidRPr="00152404">
        <w:t>Are ML-algorithms easy to</w:t>
      </w:r>
      <w:r>
        <w:t xml:space="preserve"> implement, especially at Statistics Netherlands (NSIs). Would it be easy to use for the specialists to catch-up?</w:t>
      </w:r>
    </w:p>
    <w:p w14:paraId="30CC2F50" w14:textId="77777777" w:rsidR="004F035E" w:rsidRDefault="004F035E" w:rsidP="005545BE">
      <w:pPr>
        <w:pStyle w:val="Tekstopmerking"/>
      </w:pPr>
    </w:p>
    <w:p w14:paraId="38F59417" w14:textId="403F081A" w:rsidR="004F035E" w:rsidRPr="00152404" w:rsidRDefault="004F035E" w:rsidP="005545BE">
      <w:pPr>
        <w:pStyle w:val="Tekstopmerking"/>
      </w:pPr>
      <w:r>
        <w:t xml:space="preserve">However, I think the problem statement is not broad enough to cover this question. It does fit the goal of this thesis though. Thus, does this deserve a whole research question or is it something what can be discussed in the discussion. </w:t>
      </w:r>
    </w:p>
  </w:comment>
  <w:comment w:id="3" w:author="A.G. de Waal" w:date="2017-08-07T09:46:00Z" w:initials="AdW">
    <w:p w14:paraId="6E78EC74" w14:textId="073BECFE" w:rsidR="004F035E" w:rsidRDefault="004F035E">
      <w:pPr>
        <w:pStyle w:val="Tekstopmerking"/>
      </w:pPr>
      <w:r>
        <w:rPr>
          <w:rStyle w:val="Verwijzingopmerking"/>
        </w:rPr>
        <w:annotationRef/>
      </w:r>
      <w:r>
        <w:t>ML algorithms are only easy to implement at NSIs when software, e.g. in R, is available.</w:t>
      </w:r>
    </w:p>
    <w:p w14:paraId="55B12096" w14:textId="77777777" w:rsidR="004F035E" w:rsidRDefault="004F035E">
      <w:pPr>
        <w:pStyle w:val="Tekstopmerking"/>
      </w:pPr>
    </w:p>
    <w:p w14:paraId="5FE681F0" w14:textId="3014185A" w:rsidR="004F035E" w:rsidRDefault="004F035E">
      <w:pPr>
        <w:pStyle w:val="Tekstopmerking"/>
      </w:pPr>
      <w:r>
        <w:t>It depends on how much you can say about Question RQ4 whether it is a whole research question or something for the discussion. I think it’ll probably be something for the discussion.</w:t>
      </w:r>
    </w:p>
  </w:comment>
  <w:comment w:id="4" w:author="A.S.G.M. van der Meijs" w:date="2017-07-05T10:59:00Z" w:initials="AvdM">
    <w:p w14:paraId="211D0502" w14:textId="16356151" w:rsidR="004F035E" w:rsidRPr="001127E1" w:rsidRDefault="004F035E" w:rsidP="00D22E86">
      <w:pPr>
        <w:pStyle w:val="Normaalweb"/>
        <w:shd w:val="clear" w:color="auto" w:fill="FFFFFF"/>
        <w:rPr>
          <w:rFonts w:ascii="Arial" w:hAnsi="Arial" w:cs="Arial"/>
          <w:color w:val="222222"/>
          <w:sz w:val="19"/>
          <w:szCs w:val="19"/>
        </w:rPr>
      </w:pPr>
      <w:r>
        <w:rPr>
          <w:rStyle w:val="Verwijzingopmerking"/>
        </w:rPr>
        <w:annotationRef/>
      </w:r>
      <w:r>
        <w:rPr>
          <w:rFonts w:ascii="Arial" w:hAnsi="Arial" w:cs="Arial"/>
          <w:color w:val="222222"/>
          <w:sz w:val="19"/>
          <w:szCs w:val="19"/>
        </w:rPr>
        <w:t xml:space="preserve">Still need to make own figure for this regarding APA – plagiarism. </w:t>
      </w:r>
    </w:p>
    <w:p w14:paraId="02F8ACE0" w14:textId="0F7E8568" w:rsidR="004F035E" w:rsidRPr="001127E1" w:rsidRDefault="004F035E" w:rsidP="001127E1">
      <w:pPr>
        <w:shd w:val="clear" w:color="auto" w:fill="FFFFFF"/>
        <w:spacing w:before="100" w:beforeAutospacing="1" w:after="100" w:afterAutospacing="1" w:line="240" w:lineRule="auto"/>
        <w:rPr>
          <w:rFonts w:ascii="Arial" w:eastAsia="Times New Roman" w:hAnsi="Arial" w:cs="Arial"/>
          <w:color w:val="222222"/>
          <w:sz w:val="19"/>
          <w:szCs w:val="19"/>
        </w:rPr>
      </w:pPr>
    </w:p>
  </w:comment>
  <w:comment w:id="5" w:author="A.G. de Waal" w:date="2017-08-07T09:50:00Z" w:initials="AdW">
    <w:p w14:paraId="06EBF6F2" w14:textId="4AEEF55A" w:rsidR="004F035E" w:rsidRDefault="004F035E">
      <w:pPr>
        <w:pStyle w:val="Tekstopmerking"/>
      </w:pPr>
      <w:r>
        <w:rPr>
          <w:rStyle w:val="Verwijzingopmerking"/>
        </w:rPr>
        <w:annotationRef/>
      </w:r>
      <w:r>
        <w:t>It’s useful to note that mean imputation can only be used for numerical data.</w:t>
      </w:r>
    </w:p>
  </w:comment>
  <w:comment w:id="6" w:author="A.S.G.M. van der Meijs" w:date="2017-07-03T16:47:00Z" w:initials="AvdM">
    <w:p w14:paraId="252E7D9E" w14:textId="4BAA1E97" w:rsidR="004F035E" w:rsidRDefault="004F035E" w:rsidP="00FE35DE">
      <w:pPr>
        <w:pStyle w:val="Tekstopmerking"/>
      </w:pPr>
      <w:r>
        <w:rPr>
          <w:rStyle w:val="Verwijzingopmerking"/>
        </w:rPr>
        <w:annotationRef/>
      </w:r>
      <w:r>
        <w:t>Relevant?</w:t>
      </w:r>
    </w:p>
  </w:comment>
  <w:comment w:id="7" w:author="A.G. de Waal" w:date="2017-08-07T09:52:00Z" w:initials="AdW">
    <w:p w14:paraId="0DAB16A1" w14:textId="6218122E" w:rsidR="004F035E" w:rsidRDefault="004F035E">
      <w:pPr>
        <w:pStyle w:val="Tekstopmerking"/>
      </w:pPr>
      <w:r>
        <w:rPr>
          <w:rStyle w:val="Verwijzingopmerking"/>
        </w:rPr>
        <w:annotationRef/>
      </w:r>
      <w:r>
        <w:t>Yes, this seems relevant to me</w:t>
      </w:r>
    </w:p>
  </w:comment>
  <w:comment w:id="8" w:author="A.S.G.M. van der Meijs" w:date="2017-12-21T13:42:00Z" w:initials="AvdM">
    <w:p w14:paraId="5B04F802" w14:textId="0FAB2E66" w:rsidR="004F035E" w:rsidRPr="004F035E" w:rsidRDefault="004F035E">
      <w:pPr>
        <w:pStyle w:val="Tekstopmerking"/>
        <w:rPr>
          <w:lang w:val="nl-NL"/>
        </w:rPr>
      </w:pPr>
      <w:r>
        <w:rPr>
          <w:rStyle w:val="Verwijzingopmerking"/>
        </w:rPr>
        <w:annotationRef/>
      </w:r>
      <w:r w:rsidRPr="004F035E">
        <w:rPr>
          <w:lang w:val="nl-NL"/>
        </w:rPr>
        <w:t xml:space="preserve">Soorten </w:t>
      </w:r>
      <w:proofErr w:type="spellStart"/>
      <w:r w:rsidRPr="004F035E">
        <w:rPr>
          <w:lang w:val="nl-NL"/>
        </w:rPr>
        <w:t>kernels</w:t>
      </w:r>
      <w:proofErr w:type="spellEnd"/>
      <w:r w:rsidRPr="004F035E">
        <w:rPr>
          <w:lang w:val="nl-NL"/>
        </w:rPr>
        <w:t xml:space="preserve"> toevoegen</w:t>
      </w:r>
    </w:p>
    <w:p w14:paraId="3D3F9F58" w14:textId="799CE72D" w:rsidR="004F035E" w:rsidRDefault="004F035E">
      <w:pPr>
        <w:pStyle w:val="Tekstopmerking"/>
      </w:pPr>
      <w:r w:rsidRPr="004F035E">
        <w:rPr>
          <w:rFonts w:ascii="Arial" w:hAnsi="Arial" w:cs="Arial"/>
          <w:color w:val="242729"/>
          <w:sz w:val="18"/>
          <w:szCs w:val="18"/>
          <w:lang w:val="nl-NL"/>
        </w:rPr>
        <w:t>1] </w:t>
      </w:r>
      <w:proofErr w:type="spellStart"/>
      <w:r>
        <w:fldChar w:fldCharType="begin"/>
      </w:r>
      <w:r w:rsidRPr="004F035E">
        <w:rPr>
          <w:lang w:val="nl-NL"/>
        </w:rPr>
        <w:instrText xml:space="preserve"> HYPERLINK "http://upcommons.upc.edu/bitstream/handle/2099.1/17172/MarcoVillegas.pdf" </w:instrText>
      </w:r>
      <w:r>
        <w:fldChar w:fldCharType="separate"/>
      </w:r>
      <w:r w:rsidRPr="004F035E">
        <w:rPr>
          <w:rStyle w:val="Hyperlink"/>
          <w:rFonts w:ascii="Arial" w:hAnsi="Arial" w:cs="Arial"/>
          <w:color w:val="D4876C"/>
          <w:sz w:val="18"/>
          <w:szCs w:val="18"/>
          <w:bdr w:val="none" w:sz="0" w:space="0" w:color="auto" w:frame="1"/>
          <w:lang w:val="nl-NL"/>
        </w:rPr>
        <w:t>Villegas</w:t>
      </w:r>
      <w:proofErr w:type="spellEnd"/>
      <w:r w:rsidRPr="004F035E">
        <w:rPr>
          <w:rStyle w:val="Hyperlink"/>
          <w:rFonts w:ascii="Arial" w:hAnsi="Arial" w:cs="Arial"/>
          <w:color w:val="D4876C"/>
          <w:sz w:val="18"/>
          <w:szCs w:val="18"/>
          <w:bdr w:val="none" w:sz="0" w:space="0" w:color="auto" w:frame="1"/>
          <w:lang w:val="nl-NL"/>
        </w:rPr>
        <w:t xml:space="preserve"> </w:t>
      </w:r>
      <w:proofErr w:type="spellStart"/>
      <w:r w:rsidRPr="004F035E">
        <w:rPr>
          <w:rStyle w:val="Hyperlink"/>
          <w:rFonts w:ascii="Arial" w:hAnsi="Arial" w:cs="Arial"/>
          <w:color w:val="D4876C"/>
          <w:sz w:val="18"/>
          <w:szCs w:val="18"/>
          <w:bdr w:val="none" w:sz="0" w:space="0" w:color="auto" w:frame="1"/>
          <w:lang w:val="nl-NL"/>
        </w:rPr>
        <w:t>García</w:t>
      </w:r>
      <w:proofErr w:type="spellEnd"/>
      <w:r w:rsidRPr="004F035E">
        <w:rPr>
          <w:rStyle w:val="Hyperlink"/>
          <w:rFonts w:ascii="Arial" w:hAnsi="Arial" w:cs="Arial"/>
          <w:color w:val="D4876C"/>
          <w:sz w:val="18"/>
          <w:szCs w:val="18"/>
          <w:bdr w:val="none" w:sz="0" w:space="0" w:color="auto" w:frame="1"/>
          <w:lang w:val="nl-NL"/>
        </w:rPr>
        <w:t xml:space="preserve">, M. A. (2013). </w:t>
      </w:r>
      <w:r>
        <w:rPr>
          <w:rStyle w:val="Hyperlink"/>
          <w:rFonts w:ascii="Arial" w:hAnsi="Arial" w:cs="Arial"/>
          <w:color w:val="D4876C"/>
          <w:sz w:val="18"/>
          <w:szCs w:val="18"/>
          <w:bdr w:val="none" w:sz="0" w:space="0" w:color="auto" w:frame="1"/>
        </w:rPr>
        <w:t>An investigation into new kernels for categorical variables.</w:t>
      </w:r>
      <w:r>
        <w:rPr>
          <w:rStyle w:val="Hyperlink"/>
          <w:rFonts w:ascii="Arial" w:hAnsi="Arial" w:cs="Arial"/>
          <w:color w:val="D4876C"/>
          <w:sz w:val="18"/>
          <w:szCs w:val="18"/>
          <w:bdr w:val="none" w:sz="0" w:space="0" w:color="auto" w:frame="1"/>
        </w:rPr>
        <w:fldChar w:fldCharType="end"/>
      </w:r>
    </w:p>
    <w:p w14:paraId="5EB9C7F5" w14:textId="4B638C09" w:rsidR="004F035E" w:rsidRDefault="004F035E">
      <w:pPr>
        <w:pStyle w:val="Tekstopmerking"/>
      </w:pPr>
      <w:hyperlink r:id="rId1" w:history="1">
        <w:r w:rsidRPr="00F272AF">
          <w:rPr>
            <w:rStyle w:val="Hyperlink"/>
          </w:rPr>
          <w:t>http://upcommons.upc.edu/bitstream/handle/2099.1/24508/99930.pdf?sequence=1</w:t>
        </w:r>
      </w:hyperlink>
      <w:r>
        <w:t xml:space="preserve"> </w:t>
      </w:r>
    </w:p>
  </w:comment>
  <w:comment w:id="9" w:author="A.S.G.M. van der Meijs" w:date="2017-07-22T12:30:00Z" w:initials="AvdM">
    <w:p w14:paraId="1A2DE60A" w14:textId="19B0D229" w:rsidR="004F035E" w:rsidRDefault="004F035E">
      <w:pPr>
        <w:pStyle w:val="Tekstopmerking"/>
      </w:pPr>
      <w:r>
        <w:rPr>
          <w:rStyle w:val="Verwijzingopmerking"/>
        </w:rPr>
        <w:annotationRef/>
      </w:r>
      <w:r>
        <w:t>Does hyperplane has to be defined?</w:t>
      </w:r>
    </w:p>
  </w:comment>
  <w:comment w:id="10" w:author="A.G. de Waal" w:date="2017-08-07T09:53:00Z" w:initials="AdW">
    <w:p w14:paraId="1B0EDEAD" w14:textId="0E6177A4" w:rsidR="004F035E" w:rsidRDefault="004F035E">
      <w:pPr>
        <w:pStyle w:val="Tekstopmerking"/>
      </w:pPr>
      <w:r>
        <w:rPr>
          <w:rStyle w:val="Verwijzingopmerking"/>
        </w:rPr>
        <w:annotationRef/>
      </w:r>
      <w:r>
        <w:t>I don’t think that hyperplane needs to be defined</w:t>
      </w:r>
    </w:p>
  </w:comment>
  <w:comment w:id="11" w:author="A.G. de Waal" w:date="2017-08-07T09:54:00Z" w:initials="AdW">
    <w:p w14:paraId="04EAEAF5" w14:textId="79797F20" w:rsidR="004F035E" w:rsidRDefault="004F035E">
      <w:pPr>
        <w:pStyle w:val="Tekstopmerking"/>
      </w:pPr>
      <w:r>
        <w:rPr>
          <w:rStyle w:val="Verwijzingopmerking"/>
        </w:rPr>
        <w:annotationRef/>
      </w:r>
      <w:r>
        <w:t>I’m not sure what you mean here</w:t>
      </w:r>
    </w:p>
  </w:comment>
  <w:comment w:id="14" w:author="A.S.G.M. van der Meijs" w:date="2017-07-22T16:15:00Z" w:initials="AvdM">
    <w:p w14:paraId="0170D045" w14:textId="77777777" w:rsidR="004F035E" w:rsidRDefault="004F035E">
      <w:pPr>
        <w:pStyle w:val="Tekstopmerking"/>
        <w:rPr>
          <w:rStyle w:val="Verwijzingopmerking"/>
        </w:rPr>
      </w:pPr>
      <w:r>
        <w:rPr>
          <w:rStyle w:val="Verwijzingopmerking"/>
        </w:rPr>
        <w:annotationRef/>
      </w:r>
      <w:r>
        <w:rPr>
          <w:rStyle w:val="Verwijzingopmerking"/>
        </w:rPr>
        <w:t xml:space="preserve">Is this valuable/necessary information for this thesis? Research is, however, quite scarce. </w:t>
      </w:r>
    </w:p>
    <w:p w14:paraId="3EB99E7A" w14:textId="77777777" w:rsidR="004F035E" w:rsidRDefault="004F035E">
      <w:pPr>
        <w:pStyle w:val="Tekstopmerking"/>
        <w:rPr>
          <w:rStyle w:val="Verwijzingopmerking"/>
        </w:rPr>
      </w:pPr>
    </w:p>
    <w:p w14:paraId="6C0EF290" w14:textId="1BF9CC72" w:rsidR="004F035E" w:rsidRDefault="004F035E">
      <w:pPr>
        <w:pStyle w:val="Tekstopmerking"/>
      </w:pPr>
      <w:r>
        <w:rPr>
          <w:rStyle w:val="Verwijzingopmerking"/>
        </w:rPr>
        <w:t xml:space="preserve">Apologies that this is not finished. </w:t>
      </w:r>
    </w:p>
  </w:comment>
  <w:comment w:id="15" w:author="A.G. de Waal" w:date="2017-08-07T09:55:00Z" w:initials="AdW">
    <w:p w14:paraId="0828F0BF" w14:textId="1BE60C9F" w:rsidR="004F035E" w:rsidRDefault="004F035E">
      <w:pPr>
        <w:pStyle w:val="Tekstopmerking"/>
      </w:pPr>
      <w:r>
        <w:rPr>
          <w:rStyle w:val="Verwijzingopmerking"/>
        </w:rPr>
        <w:annotationRef/>
      </w:r>
      <w:r>
        <w:t>This section seems useful to me. Perhaps you should only describe traditional methods in a separate section.</w:t>
      </w:r>
    </w:p>
  </w:comment>
  <w:comment w:id="16" w:author="A.S.G.M. van der Meijs" w:date="2017-12-11T12:52:00Z" w:initials="AvdM">
    <w:p w14:paraId="4C06C171" w14:textId="0CEE53D7" w:rsidR="004F035E" w:rsidRDefault="004F035E">
      <w:pPr>
        <w:pStyle w:val="Tekstopmerking"/>
      </w:pPr>
      <w:r>
        <w:rPr>
          <w:rStyle w:val="Verwijzingopmerking"/>
        </w:rPr>
        <w:annotationRef/>
      </w:r>
      <w:r>
        <w:t>What do you mean precisely?</w:t>
      </w:r>
    </w:p>
  </w:comment>
  <w:comment w:id="17" w:author="Amber van der Meijs" w:date="2017-12-28T17:22:00Z" w:initials="AvdM">
    <w:p w14:paraId="73C8E3FE" w14:textId="22AE4F7D" w:rsidR="00AC1101" w:rsidRDefault="00AC1101">
      <w:pPr>
        <w:pStyle w:val="Tekstopmerking"/>
      </w:pPr>
      <w:r>
        <w:rPr>
          <w:rStyle w:val="Verwijzingopmerking"/>
        </w:rPr>
        <w:annotationRef/>
      </w:r>
      <w:r>
        <w:t>How divided?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2CBB9F" w15:done="0"/>
  <w15:commentEx w15:paraId="069FE2EB" w15:done="0"/>
  <w15:commentEx w15:paraId="38F59417" w15:done="0"/>
  <w15:commentEx w15:paraId="5FE681F0" w15:paraIdParent="38F59417" w15:done="0"/>
  <w15:commentEx w15:paraId="02F8ACE0" w15:done="0"/>
  <w15:commentEx w15:paraId="06EBF6F2" w15:done="0"/>
  <w15:commentEx w15:paraId="252E7D9E" w15:done="0"/>
  <w15:commentEx w15:paraId="0DAB16A1" w15:paraIdParent="252E7D9E" w15:done="0"/>
  <w15:commentEx w15:paraId="5EB9C7F5" w15:done="0"/>
  <w15:commentEx w15:paraId="1A2DE60A" w15:done="0"/>
  <w15:commentEx w15:paraId="1B0EDEAD" w15:paraIdParent="1A2DE60A" w15:done="0"/>
  <w15:commentEx w15:paraId="04EAEAF5" w15:done="0"/>
  <w15:commentEx w15:paraId="6C0EF290" w15:done="0"/>
  <w15:commentEx w15:paraId="0828F0BF" w15:paraIdParent="6C0EF290" w15:done="0"/>
  <w15:commentEx w15:paraId="4C06C171" w15:paraIdParent="6C0EF290" w15:done="0"/>
  <w15:commentEx w15:paraId="73C8E3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C7798" w14:textId="77777777" w:rsidR="00D70C93" w:rsidRDefault="00D70C93" w:rsidP="00CB563E">
      <w:pPr>
        <w:spacing w:after="0" w:line="240" w:lineRule="auto"/>
      </w:pPr>
      <w:r>
        <w:separator/>
      </w:r>
    </w:p>
  </w:endnote>
  <w:endnote w:type="continuationSeparator" w:id="0">
    <w:p w14:paraId="1FF85791" w14:textId="77777777" w:rsidR="00D70C93" w:rsidRDefault="00D70C93" w:rsidP="00CB5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705E" w14:textId="77777777" w:rsidR="004F035E" w:rsidRPr="00CB563E" w:rsidRDefault="004F035E">
    <w:pPr>
      <w:pStyle w:val="Voettekst"/>
      <w:tabs>
        <w:tab w:val="clear" w:pos="4680"/>
        <w:tab w:val="clear" w:pos="9360"/>
      </w:tabs>
      <w:jc w:val="center"/>
      <w:rPr>
        <w:rFonts w:asciiTheme="majorBidi" w:hAnsiTheme="majorBidi" w:cstheme="majorBidi"/>
        <w:caps/>
        <w:noProof/>
      </w:rPr>
    </w:pPr>
    <w:r w:rsidRPr="00CB563E">
      <w:rPr>
        <w:rFonts w:asciiTheme="majorBidi" w:hAnsiTheme="majorBidi" w:cstheme="majorBidi"/>
        <w:caps/>
      </w:rPr>
      <w:fldChar w:fldCharType="begin"/>
    </w:r>
    <w:r w:rsidRPr="00CB563E">
      <w:rPr>
        <w:rFonts w:asciiTheme="majorBidi" w:hAnsiTheme="majorBidi" w:cstheme="majorBidi"/>
        <w:caps/>
      </w:rPr>
      <w:instrText xml:space="preserve"> PAGE   \* MERGEFORMAT </w:instrText>
    </w:r>
    <w:r w:rsidRPr="00CB563E">
      <w:rPr>
        <w:rFonts w:asciiTheme="majorBidi" w:hAnsiTheme="majorBidi" w:cstheme="majorBidi"/>
        <w:caps/>
      </w:rPr>
      <w:fldChar w:fldCharType="separate"/>
    </w:r>
    <w:r w:rsidR="003E73E1">
      <w:rPr>
        <w:rFonts w:asciiTheme="majorBidi" w:hAnsiTheme="majorBidi" w:cstheme="majorBidi"/>
        <w:caps/>
        <w:noProof/>
      </w:rPr>
      <w:t>26</w:t>
    </w:r>
    <w:r w:rsidRPr="00CB563E">
      <w:rPr>
        <w:rFonts w:asciiTheme="majorBidi" w:hAnsiTheme="majorBidi" w:cstheme="majorBidi"/>
        <w:caps/>
        <w:noProof/>
      </w:rPr>
      <w:fldChar w:fldCharType="end"/>
    </w:r>
  </w:p>
  <w:p w14:paraId="163BF79C" w14:textId="77777777" w:rsidR="004F035E" w:rsidRDefault="004F03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FD8C3" w14:textId="77777777" w:rsidR="00D70C93" w:rsidRDefault="00D70C93" w:rsidP="00CB563E">
      <w:pPr>
        <w:spacing w:after="0" w:line="240" w:lineRule="auto"/>
      </w:pPr>
      <w:r>
        <w:separator/>
      </w:r>
    </w:p>
  </w:footnote>
  <w:footnote w:type="continuationSeparator" w:id="0">
    <w:p w14:paraId="7E971E90" w14:textId="77777777" w:rsidR="00D70C93" w:rsidRDefault="00D70C93" w:rsidP="00CB56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EB8"/>
    <w:multiLevelType w:val="hybridMultilevel"/>
    <w:tmpl w:val="2D8A565E"/>
    <w:lvl w:ilvl="0" w:tplc="114CCDC8">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20438"/>
    <w:multiLevelType w:val="hybridMultilevel"/>
    <w:tmpl w:val="A81480B0"/>
    <w:lvl w:ilvl="0" w:tplc="AFB67F7E">
      <w:start w:val="1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42D27"/>
    <w:multiLevelType w:val="multilevel"/>
    <w:tmpl w:val="E2DEE11E"/>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6A3388"/>
    <w:multiLevelType w:val="hybridMultilevel"/>
    <w:tmpl w:val="7514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D33BC"/>
    <w:multiLevelType w:val="multilevel"/>
    <w:tmpl w:val="805CD860"/>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BB234D"/>
    <w:multiLevelType w:val="hybridMultilevel"/>
    <w:tmpl w:val="1EE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924AC"/>
    <w:multiLevelType w:val="hybridMultilevel"/>
    <w:tmpl w:val="DB4EDD10"/>
    <w:lvl w:ilvl="0" w:tplc="6D9098C2">
      <w:start w:val="1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61A8"/>
    <w:multiLevelType w:val="multilevel"/>
    <w:tmpl w:val="89CC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5060D"/>
    <w:multiLevelType w:val="hybridMultilevel"/>
    <w:tmpl w:val="A7E69E82"/>
    <w:lvl w:ilvl="0" w:tplc="B5C61C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26BA1"/>
    <w:multiLevelType w:val="multilevel"/>
    <w:tmpl w:val="83FE2EB0"/>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E17861"/>
    <w:multiLevelType w:val="hybridMultilevel"/>
    <w:tmpl w:val="02F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AA2D22"/>
    <w:multiLevelType w:val="hybridMultilevel"/>
    <w:tmpl w:val="33FEE126"/>
    <w:lvl w:ilvl="0" w:tplc="B5C61C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1569B"/>
    <w:multiLevelType w:val="hybridMultilevel"/>
    <w:tmpl w:val="8A06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72502"/>
    <w:multiLevelType w:val="multilevel"/>
    <w:tmpl w:val="83FE2EB0"/>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48A3475"/>
    <w:multiLevelType w:val="multilevel"/>
    <w:tmpl w:val="51C0CCB4"/>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AAE33CE"/>
    <w:multiLevelType w:val="multilevel"/>
    <w:tmpl w:val="6BD64AD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FE7BA6"/>
    <w:multiLevelType w:val="hybridMultilevel"/>
    <w:tmpl w:val="8FDE9D78"/>
    <w:lvl w:ilvl="0" w:tplc="9B0A7532">
      <w:numFmt w:val="bullet"/>
      <w:lvlText w:val="-"/>
      <w:lvlJc w:val="left"/>
      <w:pPr>
        <w:ind w:left="1800" w:hanging="360"/>
      </w:pPr>
      <w:rPr>
        <w:rFonts w:ascii="Times New Roman" w:eastAsiaTheme="minorEastAsia" w:hAnsi="Times New Roman" w:cs="Times New Roman"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num w:numId="1">
    <w:abstractNumId w:val="13"/>
  </w:num>
  <w:num w:numId="2">
    <w:abstractNumId w:val="3"/>
  </w:num>
  <w:num w:numId="3">
    <w:abstractNumId w:val="4"/>
  </w:num>
  <w:num w:numId="4">
    <w:abstractNumId w:val="7"/>
  </w:num>
  <w:num w:numId="5">
    <w:abstractNumId w:val="1"/>
  </w:num>
  <w:num w:numId="6">
    <w:abstractNumId w:val="12"/>
  </w:num>
  <w:num w:numId="7">
    <w:abstractNumId w:val="0"/>
  </w:num>
  <w:num w:numId="8">
    <w:abstractNumId w:val="6"/>
  </w:num>
  <w:num w:numId="9">
    <w:abstractNumId w:val="9"/>
  </w:num>
  <w:num w:numId="10">
    <w:abstractNumId w:val="2"/>
  </w:num>
  <w:num w:numId="11">
    <w:abstractNumId w:val="14"/>
  </w:num>
  <w:num w:numId="12">
    <w:abstractNumId w:val="15"/>
  </w:num>
  <w:num w:numId="13">
    <w:abstractNumId w:val="10"/>
  </w:num>
  <w:num w:numId="14">
    <w:abstractNumId w:val="5"/>
  </w:num>
  <w:num w:numId="15">
    <w:abstractNumId w:val="8"/>
  </w:num>
  <w:num w:numId="16">
    <w:abstractNumId w:val="11"/>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 van der Meijs">
    <w15:presenceInfo w15:providerId="Windows Live" w15:userId="10a289e06236f416"/>
  </w15:person>
  <w15:person w15:author="A.G. de Waal">
    <w15:presenceInfo w15:providerId="AD" w15:userId="S-1-5-21-3009188405-4059014094-2327816963-86572"/>
  </w15:person>
  <w15:person w15:author="A.S.G.M. van der Meijs">
    <w15:presenceInfo w15:providerId="AD" w15:userId="S-1-5-21-3009188405-4059014094-2327816963-104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97"/>
    <w:rsid w:val="00003C98"/>
    <w:rsid w:val="00003FB2"/>
    <w:rsid w:val="0000403A"/>
    <w:rsid w:val="000101E2"/>
    <w:rsid w:val="000104E5"/>
    <w:rsid w:val="00032088"/>
    <w:rsid w:val="00041183"/>
    <w:rsid w:val="000633A3"/>
    <w:rsid w:val="00081652"/>
    <w:rsid w:val="000A2F61"/>
    <w:rsid w:val="000A7EDB"/>
    <w:rsid w:val="000B13F3"/>
    <w:rsid w:val="000C185B"/>
    <w:rsid w:val="000C4C52"/>
    <w:rsid w:val="000D0936"/>
    <w:rsid w:val="000F3227"/>
    <w:rsid w:val="000F324C"/>
    <w:rsid w:val="000F40CC"/>
    <w:rsid w:val="00101B1F"/>
    <w:rsid w:val="00103357"/>
    <w:rsid w:val="00104C5A"/>
    <w:rsid w:val="001075D5"/>
    <w:rsid w:val="001127E1"/>
    <w:rsid w:val="00120758"/>
    <w:rsid w:val="00120CC0"/>
    <w:rsid w:val="001319C6"/>
    <w:rsid w:val="001329C1"/>
    <w:rsid w:val="00133609"/>
    <w:rsid w:val="00142E8F"/>
    <w:rsid w:val="00147366"/>
    <w:rsid w:val="001476C0"/>
    <w:rsid w:val="00152404"/>
    <w:rsid w:val="00155138"/>
    <w:rsid w:val="00160A4D"/>
    <w:rsid w:val="0016355A"/>
    <w:rsid w:val="001838EA"/>
    <w:rsid w:val="001839D3"/>
    <w:rsid w:val="001874FB"/>
    <w:rsid w:val="001B0E1F"/>
    <w:rsid w:val="001B55EC"/>
    <w:rsid w:val="001B660C"/>
    <w:rsid w:val="001B7662"/>
    <w:rsid w:val="001B7F2F"/>
    <w:rsid w:val="001C1059"/>
    <w:rsid w:val="001D1162"/>
    <w:rsid w:val="001D2F4C"/>
    <w:rsid w:val="001D3FCF"/>
    <w:rsid w:val="001D5C5D"/>
    <w:rsid w:val="001E3644"/>
    <w:rsid w:val="001F55D9"/>
    <w:rsid w:val="002020DF"/>
    <w:rsid w:val="00204756"/>
    <w:rsid w:val="0020602D"/>
    <w:rsid w:val="002115BB"/>
    <w:rsid w:val="002260BB"/>
    <w:rsid w:val="00227121"/>
    <w:rsid w:val="00234939"/>
    <w:rsid w:val="00235AAE"/>
    <w:rsid w:val="0024198C"/>
    <w:rsid w:val="00241C98"/>
    <w:rsid w:val="002438CB"/>
    <w:rsid w:val="00245CE0"/>
    <w:rsid w:val="002512E2"/>
    <w:rsid w:val="002518F7"/>
    <w:rsid w:val="00264C9B"/>
    <w:rsid w:val="002658CC"/>
    <w:rsid w:val="00265F13"/>
    <w:rsid w:val="0027167E"/>
    <w:rsid w:val="002754AA"/>
    <w:rsid w:val="0027744E"/>
    <w:rsid w:val="00280F8A"/>
    <w:rsid w:val="00286231"/>
    <w:rsid w:val="00286F83"/>
    <w:rsid w:val="00294380"/>
    <w:rsid w:val="002A51FA"/>
    <w:rsid w:val="002A5F2C"/>
    <w:rsid w:val="002C0D8B"/>
    <w:rsid w:val="002C77A1"/>
    <w:rsid w:val="002D4CC5"/>
    <w:rsid w:val="002D5BB3"/>
    <w:rsid w:val="002D7360"/>
    <w:rsid w:val="002E037F"/>
    <w:rsid w:val="002F1334"/>
    <w:rsid w:val="002F1757"/>
    <w:rsid w:val="002F396F"/>
    <w:rsid w:val="002F7021"/>
    <w:rsid w:val="00300273"/>
    <w:rsid w:val="00314484"/>
    <w:rsid w:val="00317BCD"/>
    <w:rsid w:val="003239D4"/>
    <w:rsid w:val="0033178E"/>
    <w:rsid w:val="00331E2D"/>
    <w:rsid w:val="003360A7"/>
    <w:rsid w:val="0034394A"/>
    <w:rsid w:val="0035427F"/>
    <w:rsid w:val="00361BC4"/>
    <w:rsid w:val="00367927"/>
    <w:rsid w:val="003705B2"/>
    <w:rsid w:val="003743C8"/>
    <w:rsid w:val="003761D2"/>
    <w:rsid w:val="00376335"/>
    <w:rsid w:val="00387A63"/>
    <w:rsid w:val="0039195E"/>
    <w:rsid w:val="003A1D73"/>
    <w:rsid w:val="003B3883"/>
    <w:rsid w:val="003B40E4"/>
    <w:rsid w:val="003B6456"/>
    <w:rsid w:val="003C4727"/>
    <w:rsid w:val="003C7EF6"/>
    <w:rsid w:val="003D1045"/>
    <w:rsid w:val="003E73E1"/>
    <w:rsid w:val="003F37F7"/>
    <w:rsid w:val="003F3F0A"/>
    <w:rsid w:val="00401CD0"/>
    <w:rsid w:val="00401FC7"/>
    <w:rsid w:val="004033B4"/>
    <w:rsid w:val="0040451F"/>
    <w:rsid w:val="00413C54"/>
    <w:rsid w:val="004140B8"/>
    <w:rsid w:val="004145E7"/>
    <w:rsid w:val="00415364"/>
    <w:rsid w:val="00421090"/>
    <w:rsid w:val="0042236B"/>
    <w:rsid w:val="00424426"/>
    <w:rsid w:val="004264C0"/>
    <w:rsid w:val="00430D41"/>
    <w:rsid w:val="004359E0"/>
    <w:rsid w:val="0043764D"/>
    <w:rsid w:val="0044255D"/>
    <w:rsid w:val="00442D2E"/>
    <w:rsid w:val="004442E8"/>
    <w:rsid w:val="0045123A"/>
    <w:rsid w:val="00456244"/>
    <w:rsid w:val="00457305"/>
    <w:rsid w:val="00461831"/>
    <w:rsid w:val="0046312A"/>
    <w:rsid w:val="004716F0"/>
    <w:rsid w:val="004762F5"/>
    <w:rsid w:val="00476B16"/>
    <w:rsid w:val="00491E40"/>
    <w:rsid w:val="004A0098"/>
    <w:rsid w:val="004A0826"/>
    <w:rsid w:val="004A2968"/>
    <w:rsid w:val="004A4A33"/>
    <w:rsid w:val="004C51C9"/>
    <w:rsid w:val="004D1D66"/>
    <w:rsid w:val="004E6CCA"/>
    <w:rsid w:val="004F035E"/>
    <w:rsid w:val="004F2532"/>
    <w:rsid w:val="004F3DDA"/>
    <w:rsid w:val="00502FE4"/>
    <w:rsid w:val="00505134"/>
    <w:rsid w:val="00505436"/>
    <w:rsid w:val="00510EFC"/>
    <w:rsid w:val="00513869"/>
    <w:rsid w:val="00514B1F"/>
    <w:rsid w:val="0052088B"/>
    <w:rsid w:val="00520973"/>
    <w:rsid w:val="005215EB"/>
    <w:rsid w:val="005326DE"/>
    <w:rsid w:val="00535BC5"/>
    <w:rsid w:val="00536EC9"/>
    <w:rsid w:val="0054469E"/>
    <w:rsid w:val="00553AE6"/>
    <w:rsid w:val="005545BE"/>
    <w:rsid w:val="00557AAE"/>
    <w:rsid w:val="00560230"/>
    <w:rsid w:val="00567FBF"/>
    <w:rsid w:val="00577017"/>
    <w:rsid w:val="00583A57"/>
    <w:rsid w:val="00583EE9"/>
    <w:rsid w:val="0058444E"/>
    <w:rsid w:val="00587588"/>
    <w:rsid w:val="00592A0E"/>
    <w:rsid w:val="0059305A"/>
    <w:rsid w:val="00596646"/>
    <w:rsid w:val="005A34A5"/>
    <w:rsid w:val="005B087B"/>
    <w:rsid w:val="005B13FA"/>
    <w:rsid w:val="005B54A3"/>
    <w:rsid w:val="005C20E7"/>
    <w:rsid w:val="005C50B9"/>
    <w:rsid w:val="005D0406"/>
    <w:rsid w:val="005E01A2"/>
    <w:rsid w:val="005E28CD"/>
    <w:rsid w:val="005E3D6B"/>
    <w:rsid w:val="005E4489"/>
    <w:rsid w:val="005E655D"/>
    <w:rsid w:val="005F0B54"/>
    <w:rsid w:val="005F2C6B"/>
    <w:rsid w:val="005F4E0A"/>
    <w:rsid w:val="005F5170"/>
    <w:rsid w:val="005F7149"/>
    <w:rsid w:val="00606DFB"/>
    <w:rsid w:val="006203BD"/>
    <w:rsid w:val="00626202"/>
    <w:rsid w:val="006318D7"/>
    <w:rsid w:val="00632319"/>
    <w:rsid w:val="00633732"/>
    <w:rsid w:val="00635B33"/>
    <w:rsid w:val="00645781"/>
    <w:rsid w:val="006508BA"/>
    <w:rsid w:val="00652BCB"/>
    <w:rsid w:val="00653FF3"/>
    <w:rsid w:val="0066544D"/>
    <w:rsid w:val="00672FD4"/>
    <w:rsid w:val="00675270"/>
    <w:rsid w:val="00676330"/>
    <w:rsid w:val="00681B3F"/>
    <w:rsid w:val="006873B6"/>
    <w:rsid w:val="006A4B7A"/>
    <w:rsid w:val="006B2566"/>
    <w:rsid w:val="006C101C"/>
    <w:rsid w:val="006C1201"/>
    <w:rsid w:val="006C1669"/>
    <w:rsid w:val="006C3518"/>
    <w:rsid w:val="006C50A2"/>
    <w:rsid w:val="006D1769"/>
    <w:rsid w:val="006D7D3D"/>
    <w:rsid w:val="006E7A71"/>
    <w:rsid w:val="006F0E3A"/>
    <w:rsid w:val="006F6968"/>
    <w:rsid w:val="00700911"/>
    <w:rsid w:val="00700E4B"/>
    <w:rsid w:val="00701ECE"/>
    <w:rsid w:val="007208AA"/>
    <w:rsid w:val="007231E7"/>
    <w:rsid w:val="00725C40"/>
    <w:rsid w:val="00726B85"/>
    <w:rsid w:val="00726C8F"/>
    <w:rsid w:val="007365B4"/>
    <w:rsid w:val="007406A1"/>
    <w:rsid w:val="007416CF"/>
    <w:rsid w:val="007473C6"/>
    <w:rsid w:val="0075213E"/>
    <w:rsid w:val="00754EAF"/>
    <w:rsid w:val="007669D9"/>
    <w:rsid w:val="00773C09"/>
    <w:rsid w:val="00774972"/>
    <w:rsid w:val="00775EC0"/>
    <w:rsid w:val="00777F30"/>
    <w:rsid w:val="00786D25"/>
    <w:rsid w:val="00790198"/>
    <w:rsid w:val="00793BD7"/>
    <w:rsid w:val="007A2F8F"/>
    <w:rsid w:val="007B1436"/>
    <w:rsid w:val="007B29D2"/>
    <w:rsid w:val="007B3A17"/>
    <w:rsid w:val="007B5774"/>
    <w:rsid w:val="007C2373"/>
    <w:rsid w:val="007C72F9"/>
    <w:rsid w:val="007D00EA"/>
    <w:rsid w:val="007D4019"/>
    <w:rsid w:val="007D4273"/>
    <w:rsid w:val="007E5F78"/>
    <w:rsid w:val="007E6168"/>
    <w:rsid w:val="007F0437"/>
    <w:rsid w:val="007F3837"/>
    <w:rsid w:val="007F4EA3"/>
    <w:rsid w:val="0080082C"/>
    <w:rsid w:val="00802C37"/>
    <w:rsid w:val="008111A2"/>
    <w:rsid w:val="00812925"/>
    <w:rsid w:val="008177AD"/>
    <w:rsid w:val="008223A5"/>
    <w:rsid w:val="00822ECF"/>
    <w:rsid w:val="0082321C"/>
    <w:rsid w:val="008257A0"/>
    <w:rsid w:val="00832207"/>
    <w:rsid w:val="00833455"/>
    <w:rsid w:val="00835BAC"/>
    <w:rsid w:val="00835F4D"/>
    <w:rsid w:val="008363BC"/>
    <w:rsid w:val="00846787"/>
    <w:rsid w:val="00846EEB"/>
    <w:rsid w:val="00851EF0"/>
    <w:rsid w:val="00853E21"/>
    <w:rsid w:val="00854B09"/>
    <w:rsid w:val="00854CE7"/>
    <w:rsid w:val="00855A87"/>
    <w:rsid w:val="00860274"/>
    <w:rsid w:val="00861D21"/>
    <w:rsid w:val="008674F7"/>
    <w:rsid w:val="008678CE"/>
    <w:rsid w:val="00871117"/>
    <w:rsid w:val="00871AA0"/>
    <w:rsid w:val="0087258B"/>
    <w:rsid w:val="00877D58"/>
    <w:rsid w:val="008902CB"/>
    <w:rsid w:val="008A12E7"/>
    <w:rsid w:val="008A613D"/>
    <w:rsid w:val="008A7F11"/>
    <w:rsid w:val="008B2B62"/>
    <w:rsid w:val="008B47FD"/>
    <w:rsid w:val="008B59EC"/>
    <w:rsid w:val="008D5AE3"/>
    <w:rsid w:val="008E7301"/>
    <w:rsid w:val="008E7724"/>
    <w:rsid w:val="008F2B8A"/>
    <w:rsid w:val="008F5D6A"/>
    <w:rsid w:val="00904D0D"/>
    <w:rsid w:val="0091233E"/>
    <w:rsid w:val="00913273"/>
    <w:rsid w:val="0091698F"/>
    <w:rsid w:val="009209BC"/>
    <w:rsid w:val="00921B3C"/>
    <w:rsid w:val="009340F1"/>
    <w:rsid w:val="009347ED"/>
    <w:rsid w:val="00934CA1"/>
    <w:rsid w:val="009568D7"/>
    <w:rsid w:val="00960A6A"/>
    <w:rsid w:val="0096154C"/>
    <w:rsid w:val="009725A4"/>
    <w:rsid w:val="00973005"/>
    <w:rsid w:val="00974303"/>
    <w:rsid w:val="00974577"/>
    <w:rsid w:val="00977C71"/>
    <w:rsid w:val="00983EEE"/>
    <w:rsid w:val="009904AF"/>
    <w:rsid w:val="0099390E"/>
    <w:rsid w:val="009A6111"/>
    <w:rsid w:val="009B2BEA"/>
    <w:rsid w:val="009B47C5"/>
    <w:rsid w:val="009C2B15"/>
    <w:rsid w:val="009C3537"/>
    <w:rsid w:val="009C5CA6"/>
    <w:rsid w:val="009E0B0F"/>
    <w:rsid w:val="009E7789"/>
    <w:rsid w:val="00A03F8E"/>
    <w:rsid w:val="00A041D3"/>
    <w:rsid w:val="00A105C6"/>
    <w:rsid w:val="00A11840"/>
    <w:rsid w:val="00A222C7"/>
    <w:rsid w:val="00A263DF"/>
    <w:rsid w:val="00A2727A"/>
    <w:rsid w:val="00A33460"/>
    <w:rsid w:val="00A40E8E"/>
    <w:rsid w:val="00A446B4"/>
    <w:rsid w:val="00A448DD"/>
    <w:rsid w:val="00A46BEF"/>
    <w:rsid w:val="00A47422"/>
    <w:rsid w:val="00A511D9"/>
    <w:rsid w:val="00A561A8"/>
    <w:rsid w:val="00A61657"/>
    <w:rsid w:val="00A74A1D"/>
    <w:rsid w:val="00A74D05"/>
    <w:rsid w:val="00A8316A"/>
    <w:rsid w:val="00A86CB4"/>
    <w:rsid w:val="00A902A6"/>
    <w:rsid w:val="00A91502"/>
    <w:rsid w:val="00A96443"/>
    <w:rsid w:val="00A97730"/>
    <w:rsid w:val="00AB042A"/>
    <w:rsid w:val="00AB06E4"/>
    <w:rsid w:val="00AB0BEA"/>
    <w:rsid w:val="00AB0CE5"/>
    <w:rsid w:val="00AC0CFD"/>
    <w:rsid w:val="00AC1101"/>
    <w:rsid w:val="00AC1925"/>
    <w:rsid w:val="00AD0DF1"/>
    <w:rsid w:val="00AD1EEA"/>
    <w:rsid w:val="00AD5A37"/>
    <w:rsid w:val="00AE0E25"/>
    <w:rsid w:val="00AE1B9F"/>
    <w:rsid w:val="00AE3858"/>
    <w:rsid w:val="00AE7C3B"/>
    <w:rsid w:val="00B1342E"/>
    <w:rsid w:val="00B256B3"/>
    <w:rsid w:val="00B25D5D"/>
    <w:rsid w:val="00B2738E"/>
    <w:rsid w:val="00B34A5B"/>
    <w:rsid w:val="00B37BC7"/>
    <w:rsid w:val="00B41DD8"/>
    <w:rsid w:val="00B42E3D"/>
    <w:rsid w:val="00B45BF5"/>
    <w:rsid w:val="00B46094"/>
    <w:rsid w:val="00B4689F"/>
    <w:rsid w:val="00B503FE"/>
    <w:rsid w:val="00B50B3B"/>
    <w:rsid w:val="00B50D7C"/>
    <w:rsid w:val="00B626DC"/>
    <w:rsid w:val="00B628B4"/>
    <w:rsid w:val="00B741AA"/>
    <w:rsid w:val="00B77B22"/>
    <w:rsid w:val="00B822DB"/>
    <w:rsid w:val="00B85FBF"/>
    <w:rsid w:val="00B86DB2"/>
    <w:rsid w:val="00B9699F"/>
    <w:rsid w:val="00BA3ADD"/>
    <w:rsid w:val="00BA79BF"/>
    <w:rsid w:val="00BB0AC5"/>
    <w:rsid w:val="00BC5DC5"/>
    <w:rsid w:val="00BC6A91"/>
    <w:rsid w:val="00BD098A"/>
    <w:rsid w:val="00BD0D31"/>
    <w:rsid w:val="00BD640E"/>
    <w:rsid w:val="00BE1589"/>
    <w:rsid w:val="00BE5DF7"/>
    <w:rsid w:val="00BE7BDC"/>
    <w:rsid w:val="00BF21B7"/>
    <w:rsid w:val="00C00453"/>
    <w:rsid w:val="00C01907"/>
    <w:rsid w:val="00C07462"/>
    <w:rsid w:val="00C10E7C"/>
    <w:rsid w:val="00C117B8"/>
    <w:rsid w:val="00C16ABD"/>
    <w:rsid w:val="00C33F43"/>
    <w:rsid w:val="00C34657"/>
    <w:rsid w:val="00C4008B"/>
    <w:rsid w:val="00C40318"/>
    <w:rsid w:val="00C412D7"/>
    <w:rsid w:val="00C42504"/>
    <w:rsid w:val="00C436E6"/>
    <w:rsid w:val="00C436F6"/>
    <w:rsid w:val="00C44090"/>
    <w:rsid w:val="00C46048"/>
    <w:rsid w:val="00C53EDA"/>
    <w:rsid w:val="00C54E63"/>
    <w:rsid w:val="00C61407"/>
    <w:rsid w:val="00C66EB9"/>
    <w:rsid w:val="00C7140D"/>
    <w:rsid w:val="00C7240A"/>
    <w:rsid w:val="00C8017D"/>
    <w:rsid w:val="00C83171"/>
    <w:rsid w:val="00C87563"/>
    <w:rsid w:val="00C9501B"/>
    <w:rsid w:val="00CA6C02"/>
    <w:rsid w:val="00CB563E"/>
    <w:rsid w:val="00CB6DAB"/>
    <w:rsid w:val="00CB7745"/>
    <w:rsid w:val="00CC32B7"/>
    <w:rsid w:val="00CD1145"/>
    <w:rsid w:val="00CD277E"/>
    <w:rsid w:val="00CF4331"/>
    <w:rsid w:val="00D135DA"/>
    <w:rsid w:val="00D166FC"/>
    <w:rsid w:val="00D20D90"/>
    <w:rsid w:val="00D22E86"/>
    <w:rsid w:val="00D3390F"/>
    <w:rsid w:val="00D37A60"/>
    <w:rsid w:val="00D42A03"/>
    <w:rsid w:val="00D44AC4"/>
    <w:rsid w:val="00D51CED"/>
    <w:rsid w:val="00D52EBC"/>
    <w:rsid w:val="00D55E11"/>
    <w:rsid w:val="00D569A4"/>
    <w:rsid w:val="00D57FAE"/>
    <w:rsid w:val="00D674E7"/>
    <w:rsid w:val="00D70C93"/>
    <w:rsid w:val="00D72228"/>
    <w:rsid w:val="00D727AA"/>
    <w:rsid w:val="00D7646A"/>
    <w:rsid w:val="00D834FB"/>
    <w:rsid w:val="00D920A8"/>
    <w:rsid w:val="00D94FCF"/>
    <w:rsid w:val="00DA2149"/>
    <w:rsid w:val="00DB1D17"/>
    <w:rsid w:val="00DB3C3D"/>
    <w:rsid w:val="00DB78FE"/>
    <w:rsid w:val="00DB7907"/>
    <w:rsid w:val="00DC1F63"/>
    <w:rsid w:val="00DC33F4"/>
    <w:rsid w:val="00DC7DE7"/>
    <w:rsid w:val="00DE04E5"/>
    <w:rsid w:val="00DE1CE2"/>
    <w:rsid w:val="00DE2C7F"/>
    <w:rsid w:val="00DF22D0"/>
    <w:rsid w:val="00E03CED"/>
    <w:rsid w:val="00E24AA9"/>
    <w:rsid w:val="00E251CA"/>
    <w:rsid w:val="00E3146B"/>
    <w:rsid w:val="00E44FED"/>
    <w:rsid w:val="00E5095D"/>
    <w:rsid w:val="00E51305"/>
    <w:rsid w:val="00E54AD9"/>
    <w:rsid w:val="00E54D58"/>
    <w:rsid w:val="00E5543C"/>
    <w:rsid w:val="00E60420"/>
    <w:rsid w:val="00E6603A"/>
    <w:rsid w:val="00E71F5A"/>
    <w:rsid w:val="00E73527"/>
    <w:rsid w:val="00E822FC"/>
    <w:rsid w:val="00E827E9"/>
    <w:rsid w:val="00E83C73"/>
    <w:rsid w:val="00E84579"/>
    <w:rsid w:val="00E86959"/>
    <w:rsid w:val="00E87D88"/>
    <w:rsid w:val="00E92BE7"/>
    <w:rsid w:val="00E94BB5"/>
    <w:rsid w:val="00E969E6"/>
    <w:rsid w:val="00EA42CF"/>
    <w:rsid w:val="00EB0506"/>
    <w:rsid w:val="00EC0C63"/>
    <w:rsid w:val="00EC75BD"/>
    <w:rsid w:val="00ED2381"/>
    <w:rsid w:val="00ED5497"/>
    <w:rsid w:val="00ED7E66"/>
    <w:rsid w:val="00EE0BC8"/>
    <w:rsid w:val="00EE1767"/>
    <w:rsid w:val="00EF0495"/>
    <w:rsid w:val="00EF0A73"/>
    <w:rsid w:val="00EF64F9"/>
    <w:rsid w:val="00EF6D04"/>
    <w:rsid w:val="00F03E03"/>
    <w:rsid w:val="00F04604"/>
    <w:rsid w:val="00F06BD0"/>
    <w:rsid w:val="00F10D9C"/>
    <w:rsid w:val="00F14B7C"/>
    <w:rsid w:val="00F14C5E"/>
    <w:rsid w:val="00F16643"/>
    <w:rsid w:val="00F17F88"/>
    <w:rsid w:val="00F221B2"/>
    <w:rsid w:val="00F516A5"/>
    <w:rsid w:val="00F5462C"/>
    <w:rsid w:val="00F67387"/>
    <w:rsid w:val="00F70BC3"/>
    <w:rsid w:val="00F71CE9"/>
    <w:rsid w:val="00F83DDB"/>
    <w:rsid w:val="00F84FE8"/>
    <w:rsid w:val="00F85153"/>
    <w:rsid w:val="00F85AC5"/>
    <w:rsid w:val="00F864CE"/>
    <w:rsid w:val="00F8656E"/>
    <w:rsid w:val="00F91636"/>
    <w:rsid w:val="00F969EE"/>
    <w:rsid w:val="00FA18C7"/>
    <w:rsid w:val="00FA1971"/>
    <w:rsid w:val="00FA6FDC"/>
    <w:rsid w:val="00FB1728"/>
    <w:rsid w:val="00FB3AEF"/>
    <w:rsid w:val="00FB466F"/>
    <w:rsid w:val="00FB4BA0"/>
    <w:rsid w:val="00FB5EB6"/>
    <w:rsid w:val="00FB6F13"/>
    <w:rsid w:val="00FB7ADB"/>
    <w:rsid w:val="00FC68DB"/>
    <w:rsid w:val="00FC76FB"/>
    <w:rsid w:val="00FD1511"/>
    <w:rsid w:val="00FD1B79"/>
    <w:rsid w:val="00FD5F0D"/>
    <w:rsid w:val="00FE35DE"/>
    <w:rsid w:val="00FF5D0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D356"/>
  <w15:chartTrackingRefBased/>
  <w15:docId w15:val="{629E949B-FF44-4E0A-849E-8BFDF55F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D5497"/>
  </w:style>
  <w:style w:type="paragraph" w:styleId="Kop3">
    <w:name w:val="heading 3"/>
    <w:basedOn w:val="Standaard"/>
    <w:link w:val="Kop3Char"/>
    <w:uiPriority w:val="9"/>
    <w:qFormat/>
    <w:rsid w:val="00672F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D5497"/>
    <w:pPr>
      <w:spacing w:after="0" w:line="240" w:lineRule="auto"/>
    </w:pPr>
  </w:style>
  <w:style w:type="character" w:styleId="Hyperlink">
    <w:name w:val="Hyperlink"/>
    <w:basedOn w:val="Standaardalinea-lettertype"/>
    <w:uiPriority w:val="99"/>
    <w:unhideWhenUsed/>
    <w:rsid w:val="00ED5497"/>
    <w:rPr>
      <w:color w:val="0563C1" w:themeColor="hyperlink"/>
      <w:u w:val="single"/>
    </w:rPr>
  </w:style>
  <w:style w:type="paragraph" w:styleId="Lijstalinea">
    <w:name w:val="List Paragraph"/>
    <w:basedOn w:val="Standaard"/>
    <w:uiPriority w:val="34"/>
    <w:qFormat/>
    <w:rsid w:val="00387A63"/>
    <w:pPr>
      <w:ind w:left="720"/>
      <w:contextualSpacing/>
    </w:pPr>
  </w:style>
  <w:style w:type="character" w:styleId="Verwijzingopmerking">
    <w:name w:val="annotation reference"/>
    <w:basedOn w:val="Standaardalinea-lettertype"/>
    <w:uiPriority w:val="99"/>
    <w:semiHidden/>
    <w:unhideWhenUsed/>
    <w:rsid w:val="0000403A"/>
    <w:rPr>
      <w:sz w:val="16"/>
      <w:szCs w:val="16"/>
    </w:rPr>
  </w:style>
  <w:style w:type="paragraph" w:styleId="Tekstopmerking">
    <w:name w:val="annotation text"/>
    <w:basedOn w:val="Standaard"/>
    <w:link w:val="TekstopmerkingChar"/>
    <w:uiPriority w:val="99"/>
    <w:semiHidden/>
    <w:unhideWhenUsed/>
    <w:rsid w:val="0000403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0403A"/>
    <w:rPr>
      <w:sz w:val="20"/>
      <w:szCs w:val="20"/>
    </w:rPr>
  </w:style>
  <w:style w:type="paragraph" w:styleId="Onderwerpvanopmerking">
    <w:name w:val="annotation subject"/>
    <w:basedOn w:val="Tekstopmerking"/>
    <w:next w:val="Tekstopmerking"/>
    <w:link w:val="OnderwerpvanopmerkingChar"/>
    <w:uiPriority w:val="99"/>
    <w:semiHidden/>
    <w:unhideWhenUsed/>
    <w:rsid w:val="0000403A"/>
    <w:rPr>
      <w:b/>
      <w:bCs/>
    </w:rPr>
  </w:style>
  <w:style w:type="character" w:customStyle="1" w:styleId="OnderwerpvanopmerkingChar">
    <w:name w:val="Onderwerp van opmerking Char"/>
    <w:basedOn w:val="TekstopmerkingChar"/>
    <w:link w:val="Onderwerpvanopmerking"/>
    <w:uiPriority w:val="99"/>
    <w:semiHidden/>
    <w:rsid w:val="0000403A"/>
    <w:rPr>
      <w:b/>
      <w:bCs/>
      <w:sz w:val="20"/>
      <w:szCs w:val="20"/>
    </w:rPr>
  </w:style>
  <w:style w:type="paragraph" w:styleId="Ballontekst">
    <w:name w:val="Balloon Text"/>
    <w:basedOn w:val="Standaard"/>
    <w:link w:val="BallontekstChar"/>
    <w:uiPriority w:val="99"/>
    <w:semiHidden/>
    <w:unhideWhenUsed/>
    <w:rsid w:val="0000403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403A"/>
    <w:rPr>
      <w:rFonts w:ascii="Segoe UI" w:hAnsi="Segoe UI" w:cs="Segoe UI"/>
      <w:sz w:val="18"/>
      <w:szCs w:val="18"/>
    </w:rPr>
  </w:style>
  <w:style w:type="character" w:styleId="GevolgdeHyperlink">
    <w:name w:val="FollowedHyperlink"/>
    <w:basedOn w:val="Standaardalinea-lettertype"/>
    <w:uiPriority w:val="99"/>
    <w:semiHidden/>
    <w:unhideWhenUsed/>
    <w:rsid w:val="00E83C73"/>
    <w:rPr>
      <w:color w:val="954F72" w:themeColor="followedHyperlink"/>
      <w:u w:val="single"/>
    </w:rPr>
  </w:style>
  <w:style w:type="paragraph" w:styleId="Koptekst">
    <w:name w:val="header"/>
    <w:basedOn w:val="Standaard"/>
    <w:link w:val="KoptekstChar"/>
    <w:uiPriority w:val="99"/>
    <w:unhideWhenUsed/>
    <w:rsid w:val="00CB563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B563E"/>
  </w:style>
  <w:style w:type="paragraph" w:styleId="Voettekst">
    <w:name w:val="footer"/>
    <w:basedOn w:val="Standaard"/>
    <w:link w:val="VoettekstChar"/>
    <w:uiPriority w:val="99"/>
    <w:unhideWhenUsed/>
    <w:rsid w:val="00CB563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B563E"/>
  </w:style>
  <w:style w:type="character" w:customStyle="1" w:styleId="apple-converted-space">
    <w:name w:val="apple-converted-space"/>
    <w:basedOn w:val="Standaardalinea-lettertype"/>
    <w:rsid w:val="00A511D9"/>
  </w:style>
  <w:style w:type="character" w:customStyle="1" w:styleId="Kop3Char">
    <w:name w:val="Kop 3 Char"/>
    <w:basedOn w:val="Standaardalinea-lettertype"/>
    <w:link w:val="Kop3"/>
    <w:uiPriority w:val="9"/>
    <w:rsid w:val="00672FD4"/>
    <w:rPr>
      <w:rFonts w:ascii="Times New Roman" w:eastAsia="Times New Roman" w:hAnsi="Times New Roman" w:cs="Times New Roman"/>
      <w:b/>
      <w:bCs/>
      <w:sz w:val="27"/>
      <w:szCs w:val="27"/>
    </w:rPr>
  </w:style>
  <w:style w:type="paragraph" w:styleId="Normaalweb">
    <w:name w:val="Normal (Web)"/>
    <w:basedOn w:val="Standaard"/>
    <w:uiPriority w:val="99"/>
    <w:unhideWhenUsed/>
    <w:rsid w:val="00672FD4"/>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672FD4"/>
    <w:rPr>
      <w:b/>
      <w:bCs/>
    </w:rPr>
  </w:style>
  <w:style w:type="character" w:customStyle="1" w:styleId="yellow">
    <w:name w:val="yellow"/>
    <w:basedOn w:val="Standaardalinea-lettertype"/>
    <w:rsid w:val="00672FD4"/>
  </w:style>
  <w:style w:type="paragraph" w:styleId="Revisie">
    <w:name w:val="Revision"/>
    <w:hidden/>
    <w:uiPriority w:val="99"/>
    <w:semiHidden/>
    <w:rsid w:val="00672FD4"/>
    <w:pPr>
      <w:spacing w:after="0" w:line="240" w:lineRule="auto"/>
    </w:pPr>
  </w:style>
  <w:style w:type="table" w:styleId="Tabelraster">
    <w:name w:val="Table Grid"/>
    <w:basedOn w:val="Standaardtabel"/>
    <w:uiPriority w:val="39"/>
    <w:rsid w:val="00741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14385">
      <w:bodyDiv w:val="1"/>
      <w:marLeft w:val="0"/>
      <w:marRight w:val="0"/>
      <w:marTop w:val="0"/>
      <w:marBottom w:val="0"/>
      <w:divBdr>
        <w:top w:val="none" w:sz="0" w:space="0" w:color="auto"/>
        <w:left w:val="none" w:sz="0" w:space="0" w:color="auto"/>
        <w:bottom w:val="none" w:sz="0" w:space="0" w:color="auto"/>
        <w:right w:val="none" w:sz="0" w:space="0" w:color="auto"/>
      </w:divBdr>
    </w:div>
    <w:div w:id="593589162">
      <w:bodyDiv w:val="1"/>
      <w:marLeft w:val="0"/>
      <w:marRight w:val="0"/>
      <w:marTop w:val="0"/>
      <w:marBottom w:val="0"/>
      <w:divBdr>
        <w:top w:val="none" w:sz="0" w:space="0" w:color="auto"/>
        <w:left w:val="none" w:sz="0" w:space="0" w:color="auto"/>
        <w:bottom w:val="none" w:sz="0" w:space="0" w:color="auto"/>
        <w:right w:val="none" w:sz="0" w:space="0" w:color="auto"/>
      </w:divBdr>
    </w:div>
    <w:div w:id="154922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upcommons.upc.edu/bitstream/handle/2099.1/24508/99930.pdf?sequence=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933365710000679" TargetMode="External"/><Relationship Id="rId13" Type="http://schemas.openxmlformats.org/officeDocument/2006/relationships/hyperlink" Target="https://www.omicsonline.org/searchresult.php?keyword=evalu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473.7809&amp;rep=rep1&amp;type=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omicsonline.org/open-access/a-comparison-of-six-methods-for-missing-data-imputation-2155-6180-1000224.php?aid=5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BCEAA-7E54-4071-A94D-EB722B5F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9136</TotalTime>
  <Pages>29</Pages>
  <Words>9422</Words>
  <Characters>51825</Characters>
  <Application>Microsoft Office Word</Application>
  <DocSecurity>0</DocSecurity>
  <Lines>431</Lines>
  <Paragraphs>122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Tilburg University</Company>
  <LinksUpToDate>false</LinksUpToDate>
  <CharactersWithSpaces>61125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A.S.G.M. van der Meijs</dc:creator>
  <cp:keywords/>
  <dc:description/>
  <cp:lastModifiedBy>Amber van der Meijs</cp:lastModifiedBy>
  <cp:revision>15</cp:revision>
  <cp:lastPrinted>2017-07-19T10:40:00Z</cp:lastPrinted>
  <dcterms:created xsi:type="dcterms:W3CDTF">2017-12-11T11:55:00Z</dcterms:created>
  <dcterms:modified xsi:type="dcterms:W3CDTF">2017-12-28T16:26:00Z</dcterms:modified>
</cp:coreProperties>
</file>